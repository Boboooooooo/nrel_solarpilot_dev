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5329A" w14:textId="7FE93DB8" w:rsidR="00EB09E8" w:rsidRDefault="0097286E">
      <w:r>
        <w:t>[</w:t>
      </w:r>
      <w:r w:rsidRPr="0097286E">
        <w:t>https://www.nrel.gov/csp/solarpilot.html</w:t>
      </w:r>
      <w:r>
        <w:t>]</w:t>
      </w:r>
    </w:p>
    <w:p w14:paraId="16867959" w14:textId="723AC9B6" w:rsidR="0097286E" w:rsidRPr="0097286E" w:rsidRDefault="00744ED4" w:rsidP="0097286E">
      <w:pPr>
        <w:shd w:val="clear" w:color="auto" w:fill="FFFFFF"/>
        <w:spacing w:after="150" w:line="240" w:lineRule="auto"/>
        <w:outlineLvl w:val="0"/>
        <w:rPr>
          <w:rFonts w:ascii="Roboto" w:eastAsia="Times New Roman" w:hAnsi="Roboto" w:cs="Times New Roman"/>
          <w:color w:val="333333"/>
          <w:kern w:val="36"/>
          <w:sz w:val="72"/>
          <w:szCs w:val="72"/>
        </w:rPr>
      </w:pPr>
      <w:ins w:id="0" w:author="Wagner, Michael" w:date="2018-03-05T17:32:00Z">
        <w:r>
          <w:rPr>
            <w:rFonts w:ascii="Roboto" w:eastAsia="Times New Roman" w:hAnsi="Roboto" w:cs="Times New Roman"/>
            <w:color w:val="333333"/>
            <w:kern w:val="36"/>
            <w:sz w:val="72"/>
            <w:szCs w:val="72"/>
          </w:rPr>
          <w:t xml:space="preserve">Solar Power </w:t>
        </w:r>
        <w:proofErr w:type="gramStart"/>
        <w:r>
          <w:rPr>
            <w:rFonts w:ascii="Roboto" w:eastAsia="Times New Roman" w:hAnsi="Roboto" w:cs="Times New Roman"/>
            <w:color w:val="333333"/>
            <w:kern w:val="36"/>
            <w:sz w:val="72"/>
            <w:szCs w:val="72"/>
          </w:rPr>
          <w:t>tower</w:t>
        </w:r>
        <w:proofErr w:type="gramEnd"/>
        <w:r>
          <w:rPr>
            <w:rFonts w:ascii="Roboto" w:eastAsia="Times New Roman" w:hAnsi="Roboto" w:cs="Times New Roman"/>
            <w:color w:val="333333"/>
            <w:kern w:val="36"/>
            <w:sz w:val="72"/>
            <w:szCs w:val="72"/>
          </w:rPr>
          <w:t xml:space="preserve"> </w:t>
        </w:r>
      </w:ins>
      <w:r w:rsidR="0097286E" w:rsidRPr="0097286E">
        <w:rPr>
          <w:rFonts w:ascii="Roboto" w:eastAsia="Times New Roman" w:hAnsi="Roboto" w:cs="Times New Roman"/>
          <w:color w:val="333333"/>
          <w:kern w:val="36"/>
          <w:sz w:val="72"/>
          <w:szCs w:val="72"/>
        </w:rPr>
        <w:t xml:space="preserve">Integrated Layout and Optimization Tool </w:t>
      </w:r>
      <w:del w:id="1" w:author="Wagner, Michael" w:date="2018-03-05T17:32:00Z">
        <w:r w:rsidR="0097286E" w:rsidRPr="0097286E" w:rsidDel="00744ED4">
          <w:rPr>
            <w:rFonts w:ascii="Roboto" w:eastAsia="Times New Roman" w:hAnsi="Roboto" w:cs="Times New Roman"/>
            <w:color w:val="333333"/>
            <w:kern w:val="36"/>
            <w:sz w:val="72"/>
            <w:szCs w:val="72"/>
          </w:rPr>
          <w:delText>for Solar Power Towers</w:delText>
        </w:r>
      </w:del>
    </w:p>
    <w:p w14:paraId="3FEA0806"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The Solar Power Tower Integrated Layout and Optimization Tool (SolarPILOT™) generates and characterizes power tower (central receiver) systems. This software was developed by the National Renewable Energy Laboratory (NREL).</w:t>
      </w:r>
    </w:p>
    <w:p w14:paraId="1042ACF8" w14:textId="31F1BB73" w:rsidR="0097286E" w:rsidRDefault="0097286E" w:rsidP="0097286E">
      <w:pPr>
        <w:shd w:val="clear" w:color="auto" w:fill="FFFFFF"/>
        <w:spacing w:after="150" w:line="240" w:lineRule="auto"/>
        <w:rPr>
          <w:ins w:id="2" w:author="Wagner, Michael" w:date="2018-03-05T16:41:00Z"/>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consists of a graphical user interface (GUI) and an application programming interface (API) through which external programs can access </w:t>
      </w:r>
      <w:proofErr w:type="spellStart"/>
      <w:r w:rsidRPr="0097286E">
        <w:rPr>
          <w:rFonts w:ascii="Droid Serif" w:eastAsia="Times New Roman" w:hAnsi="Droid Serif" w:cs="Times New Roman"/>
          <w:color w:val="333333"/>
          <w:sz w:val="24"/>
          <w:szCs w:val="24"/>
        </w:rPr>
        <w:t>SolarPILOT's</w:t>
      </w:r>
      <w:proofErr w:type="spellEnd"/>
      <w:r w:rsidRPr="0097286E">
        <w:rPr>
          <w:rFonts w:ascii="Droid Serif" w:eastAsia="Times New Roman" w:hAnsi="Droid Serif" w:cs="Times New Roman"/>
          <w:color w:val="333333"/>
          <w:sz w:val="24"/>
          <w:szCs w:val="24"/>
        </w:rPr>
        <w:t xml:space="preserve"> functionality. </w:t>
      </w:r>
      <w:proofErr w:type="spellStart"/>
      <w:r w:rsidRPr="0097286E">
        <w:rPr>
          <w:rFonts w:ascii="Droid Serif" w:eastAsia="Times New Roman" w:hAnsi="Droid Serif" w:cs="Times New Roman"/>
          <w:color w:val="333333"/>
          <w:sz w:val="24"/>
          <w:szCs w:val="24"/>
        </w:rPr>
        <w:t>SolarPILOT's</w:t>
      </w:r>
      <w:proofErr w:type="spellEnd"/>
      <w:r w:rsidRPr="0097286E">
        <w:rPr>
          <w:rFonts w:ascii="Droid Serif" w:eastAsia="Times New Roman" w:hAnsi="Droid Serif" w:cs="Times New Roman"/>
          <w:color w:val="333333"/>
          <w:sz w:val="24"/>
          <w:szCs w:val="24"/>
        </w:rPr>
        <w:t xml:space="preserve"> calculation engine extends Sandia National Laboratories' DELSOL3 using the computationally efficient </w:t>
      </w:r>
      <w:r w:rsidRPr="0097286E">
        <w:rPr>
          <w:rFonts w:ascii="Droid Serif" w:eastAsia="Times New Roman" w:hAnsi="Droid Serif" w:cs="Times New Roman"/>
          <w:i/>
          <w:iCs/>
          <w:color w:val="333333"/>
          <w:sz w:val="24"/>
          <w:szCs w:val="24"/>
        </w:rPr>
        <w:t>Hermite</w:t>
      </w:r>
      <w:r w:rsidRPr="0097286E">
        <w:rPr>
          <w:rFonts w:ascii="Droid Serif" w:eastAsia="Times New Roman" w:hAnsi="Droid Serif" w:cs="Times New Roman"/>
          <w:color w:val="333333"/>
          <w:sz w:val="24"/>
          <w:szCs w:val="24"/>
        </w:rPr>
        <w:t> expansion technique; but it applies calculations to each heliostat image, rather than to larger groups of heliostats—as DELSOL3 does. SolarPILOT also integrates the </w:t>
      </w:r>
      <w:hyperlink r:id="rId5" w:history="1">
        <w:r w:rsidRPr="0097286E">
          <w:rPr>
            <w:rFonts w:ascii="Droid Serif" w:eastAsia="Times New Roman" w:hAnsi="Droid Serif" w:cs="Times New Roman"/>
            <w:color w:val="A467C2"/>
            <w:sz w:val="24"/>
            <w:szCs w:val="24"/>
            <w:u w:val="single"/>
          </w:rPr>
          <w:t>SolTrace</w:t>
        </w:r>
      </w:hyperlink>
      <w:r w:rsidRPr="0097286E">
        <w:rPr>
          <w:rFonts w:ascii="Droid Serif" w:eastAsia="Times New Roman" w:hAnsi="Droid Serif" w:cs="Times New Roman"/>
          <w:color w:val="333333"/>
          <w:sz w:val="24"/>
          <w:szCs w:val="24"/>
        </w:rPr>
        <w:t>™ ray-tracing engine to allow cross-comparison of results and analysis of more complex geometries.</w:t>
      </w:r>
    </w:p>
    <w:p w14:paraId="21B0EB25" w14:textId="6392622D" w:rsidR="0097286E" w:rsidRDefault="0097286E" w:rsidP="0097286E">
      <w:pPr>
        <w:shd w:val="clear" w:color="auto" w:fill="FFFFFF"/>
        <w:spacing w:after="150" w:line="240" w:lineRule="auto"/>
        <w:rPr>
          <w:ins w:id="3" w:author="Wagner, Michael" w:date="2018-03-05T16:45:00Z"/>
          <w:rFonts w:ascii="Droid Serif" w:eastAsia="Times New Roman" w:hAnsi="Droid Serif" w:cs="Times New Roman"/>
          <w:color w:val="333333"/>
          <w:sz w:val="24"/>
          <w:szCs w:val="24"/>
        </w:rPr>
      </w:pPr>
      <w:ins w:id="4" w:author="Wagner, Michael" w:date="2018-03-05T16:41:00Z">
        <w:r>
          <w:rPr>
            <w:rFonts w:ascii="Droid Serif" w:eastAsia="Times New Roman" w:hAnsi="Droid Serif" w:cs="Times New Roman"/>
            <w:color w:val="333333"/>
            <w:sz w:val="24"/>
            <w:szCs w:val="24"/>
          </w:rPr>
          <w:t xml:space="preserve">SolarPILOT is an open source project and is </w:t>
        </w:r>
      </w:ins>
      <w:ins w:id="5" w:author="Wagner, Michael" w:date="2018-03-05T16:42:00Z">
        <w:r>
          <w:rPr>
            <w:rFonts w:ascii="Droid Serif" w:eastAsia="Times New Roman" w:hAnsi="Droid Serif" w:cs="Times New Roman"/>
            <w:color w:val="333333"/>
            <w:sz w:val="24"/>
            <w:szCs w:val="24"/>
          </w:rPr>
          <w:t xml:space="preserve">accepting contributors. You can download source code, view current issues and discussion, or contribute new capabilities at </w:t>
        </w:r>
      </w:ins>
      <w:ins w:id="6" w:author="Wagner, Michael" w:date="2018-03-05T16:43: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"https://github.com/NREL/solarpilot"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 xml:space="preserve">NREL’s SolarPILOT </w:t>
        </w:r>
        <w:proofErr w:type="spellStart"/>
        <w:r w:rsidRPr="0097286E">
          <w:rPr>
            <w:rStyle w:val="Hyperlink"/>
            <w:rFonts w:ascii="Droid Serif" w:eastAsia="Times New Roman" w:hAnsi="Droid Serif" w:cs="Times New Roman"/>
            <w:sz w:val="24"/>
            <w:szCs w:val="24"/>
          </w:rPr>
          <w:t>Github</w:t>
        </w:r>
        <w:proofErr w:type="spellEnd"/>
        <w:r w:rsidRPr="0097286E">
          <w:rPr>
            <w:rStyle w:val="Hyperlink"/>
            <w:rFonts w:ascii="Droid Serif" w:eastAsia="Times New Roman" w:hAnsi="Droid Serif" w:cs="Times New Roman"/>
            <w:sz w:val="24"/>
            <w:szCs w:val="24"/>
          </w:rPr>
          <w:t xml:space="preserve"> page</w:t>
        </w:r>
        <w:r>
          <w:rPr>
            <w:rFonts w:ascii="Droid Serif" w:eastAsia="Times New Roman" w:hAnsi="Droid Serif" w:cs="Times New Roman"/>
            <w:color w:val="333333"/>
            <w:sz w:val="24"/>
            <w:szCs w:val="24"/>
          </w:rPr>
          <w:fldChar w:fldCharType="end"/>
        </w:r>
        <w:r>
          <w:rPr>
            <w:rFonts w:ascii="Droid Serif" w:eastAsia="Times New Roman" w:hAnsi="Droid Serif" w:cs="Times New Roman"/>
            <w:color w:val="333333"/>
            <w:sz w:val="24"/>
            <w:szCs w:val="24"/>
          </w:rPr>
          <w:t xml:space="preserve">. </w:t>
        </w:r>
      </w:ins>
      <w:ins w:id="7" w:author="Wagner, Michael" w:date="2018-03-05T16:44:00Z">
        <w:r>
          <w:rPr>
            <w:rFonts w:ascii="Droid Serif" w:eastAsia="Times New Roman" w:hAnsi="Droid Serif" w:cs="Times New Roman"/>
            <w:color w:val="333333"/>
            <w:sz w:val="24"/>
            <w:szCs w:val="24"/>
          </w:rPr>
          <w:t xml:space="preserve">For NREL’s official SolarPILOT release, </w:t>
        </w:r>
      </w:ins>
      <w:ins w:id="8" w:author="Wagner, Michael" w:date="2018-03-05T16:46:00Z">
        <w:r>
          <w:rPr>
            <w:rFonts w:ascii="Droid Serif" w:eastAsia="Times New Roman" w:hAnsi="Droid Serif" w:cs="Times New Roman"/>
            <w:color w:val="333333"/>
            <w:sz w:val="24"/>
            <w:szCs w:val="24"/>
          </w:rPr>
          <w:t xml:space="preserve">or to view background material, feature lists, or contact information, </w:t>
        </w:r>
      </w:ins>
      <w:ins w:id="9" w:author="Wagner, Michael" w:date="2018-03-05T16:44:00Z">
        <w:r>
          <w:rPr>
            <w:rFonts w:ascii="Droid Serif" w:eastAsia="Times New Roman" w:hAnsi="Droid Serif" w:cs="Times New Roman"/>
            <w:color w:val="333333"/>
            <w:sz w:val="24"/>
            <w:szCs w:val="24"/>
          </w:rPr>
          <w:t xml:space="preserve">follow the </w:t>
        </w:r>
      </w:ins>
      <w:ins w:id="10" w:author="Wagner, Michael" w:date="2018-03-05T16:45:00Z">
        <w:r>
          <w:rPr>
            <w:rFonts w:ascii="Droid Serif" w:eastAsia="Times New Roman" w:hAnsi="Droid Serif" w:cs="Times New Roman"/>
            <w:color w:val="333333"/>
            <w:sz w:val="24"/>
            <w:szCs w:val="24"/>
          </w:rPr>
          <w:t>link</w:t>
        </w:r>
      </w:ins>
      <w:ins w:id="11" w:author="Wagner, Michael" w:date="2018-03-05T16:46:00Z">
        <w:r>
          <w:rPr>
            <w:rFonts w:ascii="Droid Serif" w:eastAsia="Times New Roman" w:hAnsi="Droid Serif" w:cs="Times New Roman"/>
            <w:color w:val="333333"/>
            <w:sz w:val="24"/>
            <w:szCs w:val="24"/>
          </w:rPr>
          <w:t>s</w:t>
        </w:r>
      </w:ins>
      <w:ins w:id="12" w:author="Wagner, Michael" w:date="2018-03-05T16:45:00Z">
        <w:r>
          <w:rPr>
            <w:rFonts w:ascii="Droid Serif" w:eastAsia="Times New Roman" w:hAnsi="Droid Serif" w:cs="Times New Roman"/>
            <w:color w:val="333333"/>
            <w:sz w:val="24"/>
            <w:szCs w:val="24"/>
          </w:rPr>
          <w:t xml:space="preserve"> below. </w:t>
        </w:r>
      </w:ins>
    </w:p>
    <w:p w14:paraId="4BE9BE5E" w14:textId="796ADA16" w:rsidR="0097286E" w:rsidRDefault="0097286E" w:rsidP="0097286E">
      <w:pPr>
        <w:pStyle w:val="ListParagraph"/>
        <w:numPr>
          <w:ilvl w:val="0"/>
          <w:numId w:val="2"/>
        </w:numPr>
        <w:shd w:val="clear" w:color="auto" w:fill="FFFFFF"/>
        <w:spacing w:after="150" w:line="240" w:lineRule="auto"/>
        <w:rPr>
          <w:ins w:id="13" w:author="Wagner, Michael" w:date="2018-03-05T16:46:00Z"/>
          <w:rFonts w:ascii="Droid Serif" w:eastAsia="Times New Roman" w:hAnsi="Droid Serif" w:cs="Times New Roman"/>
          <w:color w:val="333333"/>
          <w:sz w:val="24"/>
          <w:szCs w:val="24"/>
        </w:rPr>
      </w:pPr>
      <w:ins w:id="14" w:author="Wagner, Michael" w:date="2018-03-05T16:47: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"https://www.nrel.gov/csp/solarpilot-download.html"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Download SolarPILOT</w:t>
        </w:r>
        <w:r>
          <w:rPr>
            <w:rFonts w:ascii="Droid Serif" w:eastAsia="Times New Roman" w:hAnsi="Droid Serif" w:cs="Times New Roman"/>
            <w:color w:val="333333"/>
            <w:sz w:val="24"/>
            <w:szCs w:val="24"/>
          </w:rPr>
          <w:fldChar w:fldCharType="end"/>
        </w:r>
      </w:ins>
    </w:p>
    <w:p w14:paraId="1B2C5BB5" w14:textId="7860A173" w:rsidR="0097286E" w:rsidRDefault="0097286E" w:rsidP="0097286E">
      <w:pPr>
        <w:pStyle w:val="ListParagraph"/>
        <w:numPr>
          <w:ilvl w:val="0"/>
          <w:numId w:val="2"/>
        </w:numPr>
        <w:shd w:val="clear" w:color="auto" w:fill="FFFFFF"/>
        <w:spacing w:after="150" w:line="240" w:lineRule="auto"/>
        <w:rPr>
          <w:ins w:id="15" w:author="Wagner, Michael" w:date="2018-03-05T16:46:00Z"/>
          <w:rFonts w:ascii="Droid Serif" w:eastAsia="Times New Roman" w:hAnsi="Droid Serif" w:cs="Times New Roman"/>
          <w:color w:val="333333"/>
          <w:sz w:val="24"/>
          <w:szCs w:val="24"/>
        </w:rPr>
      </w:pPr>
      <w:ins w:id="16" w:author="Wagner, Michael" w:date="2018-03-05T16:47: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"https://www.nrel.gov/csp/solarpilot-background.html"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Model background</w:t>
        </w:r>
        <w:r>
          <w:rPr>
            <w:rFonts w:ascii="Droid Serif" w:eastAsia="Times New Roman" w:hAnsi="Droid Serif" w:cs="Times New Roman"/>
            <w:color w:val="333333"/>
            <w:sz w:val="24"/>
            <w:szCs w:val="24"/>
          </w:rPr>
          <w:fldChar w:fldCharType="end"/>
        </w:r>
      </w:ins>
    </w:p>
    <w:p w14:paraId="08532D26" w14:textId="47EC6D86" w:rsidR="0097286E" w:rsidRDefault="0097286E" w:rsidP="0097286E">
      <w:pPr>
        <w:pStyle w:val="ListParagraph"/>
        <w:numPr>
          <w:ilvl w:val="0"/>
          <w:numId w:val="2"/>
        </w:numPr>
        <w:shd w:val="clear" w:color="auto" w:fill="FFFFFF"/>
        <w:spacing w:after="150" w:line="240" w:lineRule="auto"/>
        <w:rPr>
          <w:ins w:id="17" w:author="Wagner, Michael" w:date="2018-03-05T16:47:00Z"/>
          <w:rFonts w:ascii="Droid Serif" w:eastAsia="Times New Roman" w:hAnsi="Droid Serif" w:cs="Times New Roman"/>
          <w:color w:val="333333"/>
          <w:sz w:val="24"/>
          <w:szCs w:val="24"/>
        </w:rPr>
      </w:pPr>
      <w:ins w:id="18" w:author="Wagner, Michael" w:date="2018-03-05T16:48: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"https://www.nrel.gov/csp/solarpilot-collaboration.html"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Features and collaboration</w:t>
        </w:r>
        <w:r>
          <w:rPr>
            <w:rFonts w:ascii="Droid Serif" w:eastAsia="Times New Roman" w:hAnsi="Droid Serif" w:cs="Times New Roman"/>
            <w:color w:val="333333"/>
            <w:sz w:val="24"/>
            <w:szCs w:val="24"/>
          </w:rPr>
          <w:fldChar w:fldCharType="end"/>
        </w:r>
      </w:ins>
    </w:p>
    <w:p w14:paraId="0C97301B" w14:textId="60CA4963" w:rsidR="0097286E" w:rsidRPr="0097286E" w:rsidRDefault="0097286E" w:rsidP="00DC79C9">
      <w:pPr>
        <w:pStyle w:val="ListParagraph"/>
        <w:numPr>
          <w:ilvl w:val="0"/>
          <w:numId w:val="2"/>
        </w:numPr>
        <w:shd w:val="clear" w:color="auto" w:fill="FFFFFF"/>
        <w:spacing w:after="150" w:line="240" w:lineRule="auto"/>
        <w:rPr>
          <w:rFonts w:ascii="Droid Serif" w:eastAsia="Times New Roman" w:hAnsi="Droid Serif" w:cs="Times New Roman"/>
          <w:color w:val="333333"/>
          <w:sz w:val="24"/>
          <w:szCs w:val="24"/>
        </w:rPr>
        <w:pPrChange w:id="19" w:author="Wagner, Michael" w:date="2018-03-05T16:47:00Z">
          <w:pPr>
            <w:shd w:val="clear" w:color="auto" w:fill="FFFFFF"/>
            <w:spacing w:after="150" w:line="240" w:lineRule="auto"/>
          </w:pPr>
        </w:pPrChange>
      </w:pPr>
      <w:ins w:id="20" w:author="Wagner, Michael" w:date="2018-03-05T16:48:00Z">
        <w:r>
          <w:rPr>
            <w:rFonts w:ascii="Droid Serif" w:eastAsia="Times New Roman" w:hAnsi="Droid Serif" w:cs="Times New Roman"/>
            <w:color w:val="333333"/>
            <w:sz w:val="24"/>
            <w:szCs w:val="24"/>
          </w:rPr>
          <w:fldChar w:fldCharType="begin"/>
        </w:r>
        <w:r>
          <w:rPr>
            <w:rFonts w:ascii="Droid Serif" w:eastAsia="Times New Roman" w:hAnsi="Droid Serif" w:cs="Times New Roman"/>
            <w:color w:val="333333"/>
            <w:sz w:val="24"/>
            <w:szCs w:val="24"/>
          </w:rPr>
          <w:instrText xml:space="preserve"> HYPERLINK "mailto:solarpilot.support@nrel.gov" </w:instrText>
        </w:r>
        <w:r>
          <w:rPr>
            <w:rFonts w:ascii="Droid Serif" w:eastAsia="Times New Roman" w:hAnsi="Droid Serif" w:cs="Times New Roman"/>
            <w:color w:val="333333"/>
            <w:sz w:val="24"/>
            <w:szCs w:val="24"/>
          </w:rPr>
        </w:r>
        <w:r>
          <w:rPr>
            <w:rFonts w:ascii="Droid Serif" w:eastAsia="Times New Roman" w:hAnsi="Droid Serif" w:cs="Times New Roman"/>
            <w:color w:val="333333"/>
            <w:sz w:val="24"/>
            <w:szCs w:val="24"/>
          </w:rPr>
          <w:fldChar w:fldCharType="separate"/>
        </w:r>
        <w:r w:rsidRPr="0097286E">
          <w:rPr>
            <w:rStyle w:val="Hyperlink"/>
            <w:rFonts w:ascii="Droid Serif" w:eastAsia="Times New Roman" w:hAnsi="Droid Serif" w:cs="Times New Roman"/>
            <w:sz w:val="24"/>
            <w:szCs w:val="24"/>
          </w:rPr>
          <w:t>Contact information</w:t>
        </w:r>
        <w:r>
          <w:rPr>
            <w:rFonts w:ascii="Droid Serif" w:eastAsia="Times New Roman" w:hAnsi="Droid Serif" w:cs="Times New Roman"/>
            <w:color w:val="333333"/>
            <w:sz w:val="24"/>
            <w:szCs w:val="24"/>
          </w:rPr>
          <w:fldChar w:fldCharType="end"/>
        </w:r>
      </w:ins>
    </w:p>
    <w:p w14:paraId="68F250F3"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provides state-of-the-art functionality with </w:t>
      </w:r>
      <w:proofErr w:type="gramStart"/>
      <w:r w:rsidRPr="0097286E">
        <w:rPr>
          <w:rFonts w:ascii="Droid Serif" w:eastAsia="Times New Roman" w:hAnsi="Droid Serif" w:cs="Times New Roman"/>
          <w:color w:val="333333"/>
          <w:sz w:val="24"/>
          <w:szCs w:val="24"/>
        </w:rPr>
        <w:t>a number of</w:t>
      </w:r>
      <w:proofErr w:type="gramEnd"/>
      <w:r w:rsidRPr="0097286E">
        <w:rPr>
          <w:rFonts w:ascii="Droid Serif" w:eastAsia="Times New Roman" w:hAnsi="Droid Serif" w:cs="Times New Roman"/>
          <w:color w:val="333333"/>
          <w:sz w:val="24"/>
          <w:szCs w:val="24"/>
        </w:rPr>
        <w:t xml:space="preserve"> important features. With SolarPILOT, users can do the following:</w:t>
      </w:r>
    </w:p>
    <w:p w14:paraId="33187696" w14:textId="1B8A2072"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Create heliostat field layouts that account for local solar and atmospheric conditions, receiver geometry and tower height, market pricing factors, and other considerations.</w:t>
      </w:r>
    </w:p>
    <w:p w14:paraId="4C8A1914"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Constrain heliostat field positions with customizable land shapes. Easily define complex land-boundary geometry with software that generates KML files (e.g., Google Earth).</w:t>
      </w:r>
    </w:p>
    <w:p w14:paraId="68F10422"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Model a variety of heliostat optical configurations including multiple facets and aiming/canting schemes.</w:t>
      </w:r>
    </w:p>
    <w:p w14:paraId="01386D76"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Create systems with multiple heliostat or receiver geometries.</w:t>
      </w:r>
    </w:p>
    <w:p w14:paraId="6CCC0AED"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Simulate receiver flux profiles using smart aiming techniques at any specified time or solar position.</w:t>
      </w:r>
    </w:p>
    <w:p w14:paraId="6ACC15BD"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Execute parametric simulations to quickly investigate sensitivity to a design parameter.</w:t>
      </w:r>
    </w:p>
    <w:p w14:paraId="326AF1C4"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View field layouts, flux plots, and aim-point plots with an interactive plotting tool.</w:t>
      </w:r>
    </w:p>
    <w:p w14:paraId="4BC9BAA7" w14:textId="7777777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Optimize the heliostat field layout and receiver dimensions to minimize expected cost of energy.</w:t>
      </w:r>
    </w:p>
    <w:p w14:paraId="150A7954" w14:textId="7824BF47" w:rsidR="0097286E" w:rsidRPr="0097286E" w:rsidRDefault="0097286E"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Calculate </w:t>
      </w:r>
      <w:del w:id="21" w:author="Wagner, Michael" w:date="2018-03-05T17:27:00Z">
        <w:r w:rsidRPr="0097286E" w:rsidDel="00744ED4">
          <w:rPr>
            <w:rFonts w:ascii="Droid Serif" w:eastAsia="Times New Roman" w:hAnsi="Droid Serif" w:cs="Times New Roman"/>
            <w:color w:val="333333"/>
            <w:sz w:val="24"/>
            <w:szCs w:val="24"/>
          </w:rPr>
          <w:delText xml:space="preserve">plant </w:delText>
        </w:r>
      </w:del>
      <w:ins w:id="22" w:author="Wagner, Michael" w:date="2018-03-05T17:27:00Z">
        <w:r w:rsidR="00744ED4">
          <w:rPr>
            <w:rFonts w:ascii="Droid Serif" w:eastAsia="Times New Roman" w:hAnsi="Droid Serif" w:cs="Times New Roman"/>
            <w:color w:val="333333"/>
            <w:sz w:val="24"/>
            <w:szCs w:val="24"/>
          </w:rPr>
          <w:t>solar field</w:t>
        </w:r>
        <w:r w:rsidR="00744ED4" w:rsidRPr="0097286E">
          <w:rPr>
            <w:rFonts w:ascii="Droid Serif" w:eastAsia="Times New Roman" w:hAnsi="Droid Serif" w:cs="Times New Roman"/>
            <w:color w:val="333333"/>
            <w:sz w:val="24"/>
            <w:szCs w:val="24"/>
          </w:rPr>
          <w:t xml:space="preserve"> </w:t>
        </w:r>
      </w:ins>
      <w:r w:rsidRPr="0097286E">
        <w:rPr>
          <w:rFonts w:ascii="Droid Serif" w:eastAsia="Times New Roman" w:hAnsi="Droid Serif" w:cs="Times New Roman"/>
          <w:color w:val="333333"/>
          <w:sz w:val="24"/>
          <w:szCs w:val="24"/>
        </w:rPr>
        <w:t>cost.</w:t>
      </w:r>
    </w:p>
    <w:p w14:paraId="4DDD4B21" w14:textId="34CAEF52" w:rsidR="0097286E" w:rsidRDefault="0097286E" w:rsidP="0097286E">
      <w:pPr>
        <w:numPr>
          <w:ilvl w:val="0"/>
          <w:numId w:val="1"/>
        </w:numPr>
        <w:shd w:val="clear" w:color="auto" w:fill="FFFFFF"/>
        <w:spacing w:before="100" w:beforeAutospacing="1" w:after="100" w:afterAutospacing="1" w:line="240" w:lineRule="auto"/>
        <w:rPr>
          <w:ins w:id="23" w:author="Wagner, Michael" w:date="2018-03-05T17:27:00Z"/>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Execute</w:t>
      </w:r>
      <w:del w:id="24" w:author="Wagner, Michael" w:date="2018-03-05T17:27:00Z">
        <w:r w:rsidRPr="0097286E" w:rsidDel="00744ED4">
          <w:rPr>
            <w:rFonts w:ascii="Droid Serif" w:eastAsia="Times New Roman" w:hAnsi="Droid Serif" w:cs="Times New Roman"/>
            <w:color w:val="333333"/>
            <w:sz w:val="24"/>
            <w:szCs w:val="24"/>
          </w:rPr>
          <w:delText>d</w:delText>
        </w:r>
      </w:del>
      <w:r w:rsidRPr="0097286E">
        <w:rPr>
          <w:rFonts w:ascii="Droid Serif" w:eastAsia="Times New Roman" w:hAnsi="Droid Serif" w:cs="Times New Roman"/>
          <w:color w:val="333333"/>
          <w:sz w:val="24"/>
          <w:szCs w:val="24"/>
        </w:rPr>
        <w:t xml:space="preserve"> multi-threaded simulations to reduce simulation time.</w:t>
      </w:r>
    </w:p>
    <w:p w14:paraId="684BDF40" w14:textId="70DDBDD8" w:rsidR="00744ED4" w:rsidRPr="0097286E" w:rsidRDefault="00744ED4" w:rsidP="0097286E">
      <w:pPr>
        <w:numPr>
          <w:ilvl w:val="0"/>
          <w:numId w:val="1"/>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ins w:id="25" w:author="Wagner, Michael" w:date="2018-03-05T17:27:00Z">
        <w:r>
          <w:rPr>
            <w:rFonts w:ascii="Droid Serif" w:eastAsia="Times New Roman" w:hAnsi="Droid Serif" w:cs="Times New Roman"/>
            <w:color w:val="333333"/>
            <w:sz w:val="24"/>
            <w:szCs w:val="24"/>
          </w:rPr>
          <w:t>Exec</w:t>
        </w:r>
      </w:ins>
      <w:ins w:id="26" w:author="Wagner, Michael" w:date="2018-03-05T17:28:00Z">
        <w:r>
          <w:rPr>
            <w:rFonts w:ascii="Droid Serif" w:eastAsia="Times New Roman" w:hAnsi="Droid Serif" w:cs="Times New Roman"/>
            <w:color w:val="333333"/>
            <w:sz w:val="24"/>
            <w:szCs w:val="24"/>
          </w:rPr>
          <w:t xml:space="preserve">ute scripts that provide in-depth control of heliostat positioning, aiming, land boundaries, and calculation procedures. </w:t>
        </w:r>
      </w:ins>
    </w:p>
    <w:p w14:paraId="3D9812FF"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 xml:space="preserve">SolarPILOT has been developed with both computational efficiency and accuracy in mind. Systems become more computationally expensive to simulate as the number of heliostats increases, and SolarPILOT has implemented methods to reduce the overall computational burden while generating accurate and precise results. These methods have been developed as part of the U.S. Department of Energy (DOE) </w:t>
      </w:r>
      <w:proofErr w:type="spellStart"/>
      <w:r w:rsidRPr="0097286E">
        <w:rPr>
          <w:rFonts w:ascii="Droid Serif" w:eastAsia="Times New Roman" w:hAnsi="Droid Serif" w:cs="Times New Roman"/>
          <w:color w:val="333333"/>
          <w:sz w:val="24"/>
          <w:szCs w:val="24"/>
        </w:rPr>
        <w:t>SunShot</w:t>
      </w:r>
      <w:proofErr w:type="spellEnd"/>
      <w:r w:rsidRPr="0097286E">
        <w:rPr>
          <w:rFonts w:ascii="Droid Serif" w:eastAsia="Times New Roman" w:hAnsi="Droid Serif" w:cs="Times New Roman"/>
          <w:color w:val="333333"/>
          <w:sz w:val="24"/>
          <w:szCs w:val="24"/>
        </w:rPr>
        <w:t xml:space="preserve"> Initiative research funding at NREL and are made available as part of this software.</w:t>
      </w:r>
    </w:p>
    <w:p w14:paraId="0E1D8A98" w14:textId="77777777" w:rsidR="0097286E" w:rsidRPr="0097286E" w:rsidRDefault="0097286E" w:rsidP="0097286E">
      <w:pPr>
        <w:shd w:val="clear" w:color="auto" w:fill="FFFFFF"/>
        <w:spacing w:after="15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color w:val="333333"/>
          <w:sz w:val="24"/>
          <w:szCs w:val="24"/>
        </w:rPr>
        <w:t>SolarPILOT is used by researchers, industry technology developers, and academics to evaluate technology performance, quantify the value of research findings, and provide third-party, independent validation for privately developed tools. SolarPILOT is also used via its API by NREL's System Advisor Model (SAM) software.</w:t>
      </w:r>
    </w:p>
    <w:p w14:paraId="1E5AA769" w14:textId="1D03DD76" w:rsidR="0097286E" w:rsidRPr="0097286E" w:rsidRDefault="0097286E" w:rsidP="0097286E">
      <w:pPr>
        <w:shd w:val="clear" w:color="auto" w:fill="FFFFFF"/>
        <w:spacing w:after="0" w:line="240" w:lineRule="auto"/>
        <w:rPr>
          <w:rFonts w:ascii="Droid Serif" w:eastAsia="Times New Roman" w:hAnsi="Droid Serif" w:cs="Times New Roman"/>
          <w:color w:val="333333"/>
          <w:sz w:val="24"/>
          <w:szCs w:val="24"/>
        </w:rPr>
      </w:pPr>
      <w:r w:rsidRPr="0097286E">
        <w:rPr>
          <w:rFonts w:ascii="Droid Serif" w:eastAsia="Times New Roman" w:hAnsi="Droid Serif" w:cs="Times New Roman"/>
          <w:noProof/>
          <w:color w:val="333333"/>
          <w:sz w:val="24"/>
          <w:szCs w:val="24"/>
        </w:rPr>
        <w:drawing>
          <wp:inline distT="0" distB="0" distL="0" distR="0" wp14:anchorId="0B7B5C09" wp14:editId="167B8E04">
            <wp:extent cx="6186805" cy="5078095"/>
            <wp:effectExtent l="0" t="0" r="4445" b="8255"/>
            <wp:docPr id="1" name="Picture 1" descr="A screenshot showing a layout results page of SolarPILOT version 2015.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showing a layout results page of SolarPILOT version 2015.1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6805" cy="5078095"/>
                    </a:xfrm>
                    <a:prstGeom prst="rect">
                      <a:avLst/>
                    </a:prstGeom>
                    <a:noFill/>
                    <a:ln>
                      <a:noFill/>
                    </a:ln>
                  </pic:spPr>
                </pic:pic>
              </a:graphicData>
            </a:graphic>
          </wp:inline>
        </w:drawing>
      </w:r>
    </w:p>
    <w:p w14:paraId="16D537D8" w14:textId="7AC40E40" w:rsidR="0097286E" w:rsidRPr="0097286E" w:rsidRDefault="0097286E" w:rsidP="0097286E">
      <w:pPr>
        <w:shd w:val="clear" w:color="auto" w:fill="FFFFFF"/>
        <w:spacing w:after="150" w:line="240" w:lineRule="auto"/>
        <w:rPr>
          <w:rFonts w:ascii="Droid Serif" w:eastAsia="Times New Roman" w:hAnsi="Droid Serif" w:cs="Times New Roman"/>
          <w:color w:val="757575"/>
          <w:sz w:val="18"/>
          <w:szCs w:val="18"/>
        </w:rPr>
      </w:pPr>
      <w:r w:rsidRPr="0097286E">
        <w:rPr>
          <w:rFonts w:ascii="Droid Serif" w:eastAsia="Times New Roman" w:hAnsi="Droid Serif" w:cs="Times New Roman"/>
          <w:color w:val="757575"/>
          <w:sz w:val="18"/>
          <w:szCs w:val="18"/>
        </w:rPr>
        <w:t xml:space="preserve">SolarPILOT — version </w:t>
      </w:r>
      <w:del w:id="27" w:author="Wagner, Michael" w:date="2018-03-05T16:49:00Z">
        <w:r w:rsidRPr="0097286E" w:rsidDel="0097286E">
          <w:rPr>
            <w:rFonts w:ascii="Droid Serif" w:eastAsia="Times New Roman" w:hAnsi="Droid Serif" w:cs="Times New Roman"/>
            <w:color w:val="757575"/>
            <w:sz w:val="18"/>
            <w:szCs w:val="18"/>
          </w:rPr>
          <w:delText>2015.10.5</w:delText>
        </w:r>
      </w:del>
      <w:ins w:id="28" w:author="Wagner, Michael" w:date="2018-03-05T16:49:00Z">
        <w:r>
          <w:rPr>
            <w:rFonts w:ascii="Droid Serif" w:eastAsia="Times New Roman" w:hAnsi="Droid Serif" w:cs="Times New Roman"/>
            <w:color w:val="757575"/>
            <w:sz w:val="18"/>
            <w:szCs w:val="18"/>
          </w:rPr>
          <w:t>1.1.0</w:t>
        </w:r>
      </w:ins>
      <w:r w:rsidRPr="0097286E">
        <w:rPr>
          <w:rFonts w:ascii="Droid Serif" w:eastAsia="Times New Roman" w:hAnsi="Droid Serif" w:cs="Times New Roman"/>
          <w:color w:val="757575"/>
          <w:sz w:val="18"/>
          <w:szCs w:val="18"/>
        </w:rPr>
        <w:t>. Layout Results Page.</w:t>
      </w:r>
    </w:p>
    <w:p w14:paraId="0CCC2500" w14:textId="663B462F" w:rsidR="0097286E" w:rsidRPr="0097286E" w:rsidDel="0097286E" w:rsidRDefault="0097286E" w:rsidP="0097286E">
      <w:pPr>
        <w:shd w:val="clear" w:color="auto" w:fill="FFFFFF"/>
        <w:spacing w:after="150" w:line="240" w:lineRule="auto"/>
        <w:rPr>
          <w:del w:id="29" w:author="Wagner, Michael" w:date="2018-03-05T16:49:00Z"/>
          <w:rFonts w:ascii="Droid Serif" w:eastAsia="Times New Roman" w:hAnsi="Droid Serif" w:cs="Times New Roman"/>
          <w:color w:val="333333"/>
          <w:sz w:val="24"/>
          <w:szCs w:val="24"/>
        </w:rPr>
      </w:pPr>
      <w:del w:id="30" w:author="Wagner, Michael" w:date="2018-03-05T16:49:00Z">
        <w:r w:rsidRPr="0097286E" w:rsidDel="0097286E">
          <w:rPr>
            <w:rFonts w:ascii="Droid Serif" w:eastAsia="Times New Roman" w:hAnsi="Droid Serif" w:cs="Times New Roman"/>
            <w:color w:val="333333"/>
            <w:sz w:val="24"/>
            <w:szCs w:val="24"/>
          </w:rPr>
          <w:delText>Additional resources, such as publications and frequently asked questions, will be available soon as well.</w:delText>
        </w:r>
      </w:del>
    </w:p>
    <w:p w14:paraId="0EB42813" w14:textId="3C50B6AB" w:rsidR="0097286E" w:rsidDel="00DE4C0E" w:rsidRDefault="0097286E" w:rsidP="0097286E">
      <w:pPr>
        <w:shd w:val="clear" w:color="auto" w:fill="FFFFFF"/>
        <w:spacing w:after="150" w:line="240" w:lineRule="auto"/>
        <w:rPr>
          <w:del w:id="31" w:author="Wagner, Michael" w:date="2018-03-05T16:49:00Z"/>
          <w:rFonts w:ascii="Droid Serif" w:eastAsia="Times New Roman" w:hAnsi="Droid Serif" w:cs="Times New Roman"/>
          <w:color w:val="333333"/>
          <w:sz w:val="24"/>
          <w:szCs w:val="24"/>
        </w:rPr>
      </w:pPr>
      <w:del w:id="32" w:author="Wagner, Michael" w:date="2018-03-05T16:49:00Z">
        <w:r w:rsidRPr="0097286E" w:rsidDel="0097286E">
          <w:rPr>
            <w:rFonts w:ascii="Droid Serif" w:eastAsia="Times New Roman" w:hAnsi="Droid Serif" w:cs="Times New Roman"/>
            <w:color w:val="333333"/>
            <w:sz w:val="24"/>
            <w:szCs w:val="24"/>
          </w:rPr>
          <w:delText>Learn more about the </w:delText>
        </w:r>
        <w:r w:rsidRPr="0097286E" w:rsidDel="0097286E">
          <w:rPr>
            <w:rFonts w:ascii="Droid Serif" w:eastAsia="Times New Roman" w:hAnsi="Droid Serif" w:cs="Times New Roman"/>
            <w:color w:val="333333"/>
            <w:sz w:val="24"/>
            <w:szCs w:val="24"/>
          </w:rPr>
          <w:fldChar w:fldCharType="begin"/>
        </w:r>
        <w:r w:rsidRPr="0097286E" w:rsidDel="0097286E">
          <w:rPr>
            <w:rFonts w:ascii="Droid Serif" w:eastAsia="Times New Roman" w:hAnsi="Droid Serif" w:cs="Times New Roman"/>
            <w:color w:val="333333"/>
            <w:sz w:val="24"/>
            <w:szCs w:val="24"/>
          </w:rPr>
          <w:delInstrText xml:space="preserve"> HYPERLINK "https://www.nrel.gov/csp/solarpilot-background.html" </w:delInstrText>
        </w:r>
        <w:r w:rsidRPr="0097286E" w:rsidDel="0097286E">
          <w:rPr>
            <w:rFonts w:ascii="Droid Serif" w:eastAsia="Times New Roman" w:hAnsi="Droid Serif" w:cs="Times New Roman"/>
            <w:color w:val="333333"/>
            <w:sz w:val="24"/>
            <w:szCs w:val="24"/>
          </w:rPr>
          <w:fldChar w:fldCharType="separate"/>
        </w:r>
        <w:r w:rsidRPr="0097286E" w:rsidDel="0097286E">
          <w:rPr>
            <w:rFonts w:ascii="Droid Serif" w:eastAsia="Times New Roman" w:hAnsi="Droid Serif" w:cs="Times New Roman"/>
            <w:color w:val="A467C2"/>
            <w:sz w:val="24"/>
            <w:szCs w:val="24"/>
            <w:u w:val="single"/>
          </w:rPr>
          <w:delText>background of SolarPILOT</w:delText>
        </w:r>
        <w:r w:rsidRPr="0097286E" w:rsidDel="0097286E">
          <w:rPr>
            <w:rFonts w:ascii="Droid Serif" w:eastAsia="Times New Roman" w:hAnsi="Droid Serif" w:cs="Times New Roman"/>
            <w:color w:val="333333"/>
            <w:sz w:val="24"/>
            <w:szCs w:val="24"/>
          </w:rPr>
          <w:fldChar w:fldCharType="end"/>
        </w:r>
        <w:r w:rsidRPr="0097286E" w:rsidDel="0097286E">
          <w:rPr>
            <w:rFonts w:ascii="Droid Serif" w:eastAsia="Times New Roman" w:hAnsi="Droid Serif" w:cs="Times New Roman"/>
            <w:color w:val="333333"/>
            <w:sz w:val="24"/>
            <w:szCs w:val="24"/>
          </w:rPr>
          <w:delText> or </w:delText>
        </w:r>
        <w:r w:rsidRPr="0097286E" w:rsidDel="0097286E">
          <w:rPr>
            <w:rFonts w:ascii="Droid Serif" w:eastAsia="Times New Roman" w:hAnsi="Droid Serif" w:cs="Times New Roman"/>
            <w:color w:val="333333"/>
            <w:sz w:val="24"/>
            <w:szCs w:val="24"/>
          </w:rPr>
          <w:fldChar w:fldCharType="begin"/>
        </w:r>
        <w:r w:rsidRPr="0097286E" w:rsidDel="0097286E">
          <w:rPr>
            <w:rFonts w:ascii="Droid Serif" w:eastAsia="Times New Roman" w:hAnsi="Droid Serif" w:cs="Times New Roman"/>
            <w:color w:val="333333"/>
            <w:sz w:val="24"/>
            <w:szCs w:val="24"/>
          </w:rPr>
          <w:delInstrText xml:space="preserve"> HYPERLINK "https://www.nrel.gov/csp/solarpilot-collaboration.html" </w:delInstrText>
        </w:r>
        <w:r w:rsidRPr="0097286E" w:rsidDel="0097286E">
          <w:rPr>
            <w:rFonts w:ascii="Droid Serif" w:eastAsia="Times New Roman" w:hAnsi="Droid Serif" w:cs="Times New Roman"/>
            <w:color w:val="333333"/>
            <w:sz w:val="24"/>
            <w:szCs w:val="24"/>
          </w:rPr>
          <w:fldChar w:fldCharType="separate"/>
        </w:r>
        <w:r w:rsidRPr="0097286E" w:rsidDel="0097286E">
          <w:rPr>
            <w:rFonts w:ascii="Droid Serif" w:eastAsia="Times New Roman" w:hAnsi="Droid Serif" w:cs="Times New Roman"/>
            <w:color w:val="A467C2"/>
            <w:sz w:val="24"/>
            <w:szCs w:val="24"/>
            <w:u w:val="single"/>
          </w:rPr>
          <w:delText>upcoming additional features</w:delText>
        </w:r>
        <w:r w:rsidRPr="0097286E" w:rsidDel="0097286E">
          <w:rPr>
            <w:rFonts w:ascii="Droid Serif" w:eastAsia="Times New Roman" w:hAnsi="Droid Serif" w:cs="Times New Roman"/>
            <w:color w:val="333333"/>
            <w:sz w:val="24"/>
            <w:szCs w:val="24"/>
          </w:rPr>
          <w:fldChar w:fldCharType="end"/>
        </w:r>
        <w:r w:rsidRPr="0097286E" w:rsidDel="0097286E">
          <w:rPr>
            <w:rFonts w:ascii="Droid Serif" w:eastAsia="Times New Roman" w:hAnsi="Droid Serif" w:cs="Times New Roman"/>
            <w:color w:val="333333"/>
            <w:sz w:val="24"/>
            <w:szCs w:val="24"/>
          </w:rPr>
          <w:delText>.</w:delText>
        </w:r>
      </w:del>
    </w:p>
    <w:p w14:paraId="416920EF" w14:textId="77777777" w:rsidR="00DE4C0E" w:rsidRDefault="00DE4C0E" w:rsidP="0097286E">
      <w:pPr>
        <w:shd w:val="clear" w:color="auto" w:fill="FFFFFF"/>
        <w:spacing w:after="150" w:line="240" w:lineRule="auto"/>
        <w:rPr>
          <w:ins w:id="33" w:author="Wagner, Michael" w:date="2018-03-05T17:35:00Z"/>
          <w:rFonts w:ascii="Droid Serif" w:hAnsi="Droid Serif"/>
          <w:color w:val="333333"/>
        </w:rPr>
      </w:pPr>
    </w:p>
    <w:bookmarkStart w:id="34" w:name="_GoBack"/>
    <w:bookmarkEnd w:id="34"/>
    <w:p w14:paraId="7F7C8B38" w14:textId="5EA0299C" w:rsidR="00DE4C0E" w:rsidRPr="0097286E" w:rsidRDefault="00DE4C0E" w:rsidP="0097286E">
      <w:pPr>
        <w:shd w:val="clear" w:color="auto" w:fill="FFFFFF"/>
        <w:spacing w:after="150" w:line="240" w:lineRule="auto"/>
        <w:rPr>
          <w:ins w:id="35" w:author="Wagner, Michael" w:date="2018-03-05T17:35:00Z"/>
          <w:rFonts w:ascii="Droid Serif" w:eastAsia="Times New Roman" w:hAnsi="Droid Serif" w:cs="Times New Roman"/>
          <w:color w:val="333333"/>
          <w:sz w:val="24"/>
          <w:szCs w:val="24"/>
        </w:rPr>
      </w:pPr>
      <w:ins w:id="36" w:author="Wagner, Michael" w:date="2018-03-05T17:35: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p w14:paraId="590DDE72" w14:textId="11247361" w:rsidR="0097286E" w:rsidRDefault="0097286E">
      <w:pPr>
        <w:pBdr>
          <w:bottom w:val="single" w:sz="6" w:space="1" w:color="auto"/>
        </w:pBdr>
      </w:pPr>
    </w:p>
    <w:p w14:paraId="79064BA6" w14:textId="01910AAE" w:rsidR="00FA48F1" w:rsidRDefault="00FA48F1"/>
    <w:p w14:paraId="0EFBA72F" w14:textId="136ABC3F" w:rsidR="00FA48F1" w:rsidRDefault="00FA48F1">
      <w:r>
        <w:t>[</w:t>
      </w:r>
      <w:r w:rsidR="00F1670C" w:rsidRPr="00F1670C">
        <w:t>https://www.nrel.gov/csp/solarpilot-collaboration.html</w:t>
      </w:r>
      <w:r>
        <w:t>]</w:t>
      </w:r>
    </w:p>
    <w:p w14:paraId="602A54EB" w14:textId="5308B2BB" w:rsidR="00FA48F1" w:rsidRDefault="00FA48F1"/>
    <w:p w14:paraId="29A6D8AA" w14:textId="77777777" w:rsidR="00FA48F1" w:rsidRPr="00FA48F1" w:rsidRDefault="00FA48F1" w:rsidP="00FA48F1">
      <w:pPr>
        <w:shd w:val="clear" w:color="auto" w:fill="FFFFFF"/>
        <w:spacing w:after="150" w:line="240" w:lineRule="auto"/>
        <w:outlineLvl w:val="0"/>
        <w:rPr>
          <w:rFonts w:ascii="Roboto" w:eastAsia="Times New Roman" w:hAnsi="Roboto" w:cs="Times New Roman"/>
          <w:color w:val="333333"/>
          <w:kern w:val="36"/>
          <w:sz w:val="72"/>
          <w:szCs w:val="72"/>
        </w:rPr>
      </w:pPr>
      <w:r w:rsidRPr="00FA48F1">
        <w:rPr>
          <w:rFonts w:ascii="Roboto" w:eastAsia="Times New Roman" w:hAnsi="Roboto" w:cs="Times New Roman"/>
          <w:color w:val="333333"/>
          <w:kern w:val="36"/>
          <w:sz w:val="72"/>
          <w:szCs w:val="72"/>
        </w:rPr>
        <w:t>SolarPILOT Feature Requests and Collaboration</w:t>
      </w:r>
    </w:p>
    <w:p w14:paraId="00D2B652" w14:textId="4189630D"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NREL works with the DOE to identify priority areas for continued SolarPILOT and </w:t>
      </w:r>
      <w:hyperlink r:id="rId7" w:history="1">
        <w:r w:rsidRPr="00FA48F1">
          <w:rPr>
            <w:rFonts w:ascii="Droid Serif" w:eastAsia="Times New Roman" w:hAnsi="Droid Serif" w:cs="Times New Roman"/>
            <w:color w:val="A467C2"/>
            <w:sz w:val="24"/>
            <w:szCs w:val="24"/>
            <w:u w:val="single"/>
          </w:rPr>
          <w:t>SolTrace</w:t>
        </w:r>
      </w:hyperlink>
      <w:r w:rsidRPr="00FA48F1">
        <w:rPr>
          <w:rFonts w:ascii="Droid Serif" w:eastAsia="Times New Roman" w:hAnsi="Droid Serif" w:cs="Times New Roman"/>
          <w:color w:val="333333"/>
          <w:sz w:val="24"/>
          <w:szCs w:val="24"/>
        </w:rPr>
        <w:t xml:space="preserve"> development. This work is rigorously reviewed and competitively awarded under the </w:t>
      </w:r>
      <w:del w:id="37" w:author="Wagner, Michael" w:date="2018-03-05T16:52:00Z">
        <w:r w:rsidRPr="00FA48F1" w:rsidDel="00FA48F1">
          <w:rPr>
            <w:rFonts w:ascii="Droid Serif" w:eastAsia="Times New Roman" w:hAnsi="Droid Serif" w:cs="Times New Roman"/>
            <w:color w:val="333333"/>
            <w:sz w:val="24"/>
            <w:szCs w:val="24"/>
          </w:rPr>
          <w:delText>SunShot National Laboratory M</w:delText>
        </w:r>
      </w:del>
      <w:ins w:id="38" w:author="Wagner, Michael" w:date="2018-03-05T16:52:00Z">
        <w:r>
          <w:rPr>
            <w:rFonts w:ascii="Droid Serif" w:eastAsia="Times New Roman" w:hAnsi="Droid Serif" w:cs="Times New Roman"/>
            <w:color w:val="333333"/>
            <w:sz w:val="24"/>
            <w:szCs w:val="24"/>
          </w:rPr>
          <w:t>m</w:t>
        </w:r>
      </w:ins>
      <w:r w:rsidRPr="00FA48F1">
        <w:rPr>
          <w:rFonts w:ascii="Droid Serif" w:eastAsia="Times New Roman" w:hAnsi="Droid Serif" w:cs="Times New Roman"/>
          <w:color w:val="333333"/>
          <w:sz w:val="24"/>
          <w:szCs w:val="24"/>
        </w:rPr>
        <w:t xml:space="preserve">ultiyear </w:t>
      </w:r>
      <w:del w:id="39" w:author="Wagner, Michael" w:date="2018-03-05T16:52:00Z">
        <w:r w:rsidRPr="00FA48F1" w:rsidDel="00FA48F1">
          <w:rPr>
            <w:rFonts w:ascii="Droid Serif" w:eastAsia="Times New Roman" w:hAnsi="Droid Serif" w:cs="Times New Roman"/>
            <w:color w:val="333333"/>
            <w:sz w:val="24"/>
            <w:szCs w:val="24"/>
          </w:rPr>
          <w:delText xml:space="preserve">Partnership (SuNLaMP) </w:delText>
        </w:r>
      </w:del>
      <w:r w:rsidRPr="00FA48F1">
        <w:rPr>
          <w:rFonts w:ascii="Droid Serif" w:eastAsia="Times New Roman" w:hAnsi="Droid Serif" w:cs="Times New Roman"/>
          <w:color w:val="333333"/>
          <w:sz w:val="24"/>
          <w:szCs w:val="24"/>
        </w:rPr>
        <w:t>proposal development process, and the development work resulting from this process reflects the assessment by NREL and DOE of the CSP community's needs.</w:t>
      </w:r>
    </w:p>
    <w:p w14:paraId="2EA922FC" w14:textId="66A41367"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ins w:id="40" w:author="Wagner, Michael" w:date="2018-03-05T16:53:00Z">
        <w:r>
          <w:rPr>
            <w:rFonts w:ascii="Droid Serif" w:eastAsia="Times New Roman" w:hAnsi="Droid Serif" w:cs="Times New Roman"/>
            <w:color w:val="333333"/>
            <w:sz w:val="24"/>
            <w:szCs w:val="24"/>
          </w:rPr>
          <w:t xml:space="preserve">As of </w:t>
        </w:r>
      </w:ins>
      <w:ins w:id="41" w:author="Wagner, Michael" w:date="2018-03-05T16:54:00Z">
        <w:r>
          <w:rPr>
            <w:rFonts w:ascii="Droid Serif" w:eastAsia="Times New Roman" w:hAnsi="Droid Serif" w:cs="Times New Roman"/>
            <w:color w:val="333333"/>
            <w:sz w:val="24"/>
            <w:szCs w:val="24"/>
          </w:rPr>
          <w:t>March</w:t>
        </w:r>
      </w:ins>
      <w:ins w:id="42" w:author="Wagner, Michael" w:date="2018-03-05T16:53:00Z">
        <w:r>
          <w:rPr>
            <w:rFonts w:ascii="Droid Serif" w:eastAsia="Times New Roman" w:hAnsi="Droid Serif" w:cs="Times New Roman"/>
            <w:color w:val="333333"/>
            <w:sz w:val="24"/>
            <w:szCs w:val="24"/>
          </w:rPr>
          <w:t xml:space="preserve"> 2018, SolarPILOT is also available as an open source project. </w:t>
        </w:r>
      </w:ins>
      <w:ins w:id="43" w:author="Wagner, Michael" w:date="2018-03-05T16:55:00Z">
        <w:r>
          <w:rPr>
            <w:rFonts w:ascii="Droid Serif" w:eastAsia="Times New Roman" w:hAnsi="Droid Serif" w:cs="Times New Roman"/>
            <w:color w:val="333333"/>
            <w:sz w:val="24"/>
            <w:szCs w:val="24"/>
          </w:rPr>
          <w:t xml:space="preserve">While not every project benefits from an open source approach, several factors influenced this decision. </w:t>
        </w:r>
      </w:ins>
      <w:ins w:id="44" w:author="Wagner, Michael" w:date="2018-03-05T17:02:00Z">
        <w:r w:rsidR="00F1670C">
          <w:rPr>
            <w:rFonts w:ascii="Droid Serif" w:eastAsia="Times New Roman" w:hAnsi="Droid Serif" w:cs="Times New Roman"/>
            <w:color w:val="333333"/>
            <w:sz w:val="24"/>
            <w:szCs w:val="24"/>
          </w:rPr>
          <w:t>F</w:t>
        </w:r>
      </w:ins>
      <w:ins w:id="45" w:author="Wagner, Michael" w:date="2018-03-05T16:56:00Z">
        <w:r>
          <w:rPr>
            <w:rFonts w:ascii="Droid Serif" w:eastAsia="Times New Roman" w:hAnsi="Droid Serif" w:cs="Times New Roman"/>
            <w:color w:val="333333"/>
            <w:sz w:val="24"/>
            <w:szCs w:val="24"/>
          </w:rPr>
          <w:t>unding for development of SolarPILOT can</w:t>
        </w:r>
      </w:ins>
      <w:ins w:id="46" w:author="Wagner, Michael" w:date="2018-03-05T17:10:00Z">
        <w:r w:rsidR="006D66E0">
          <w:rPr>
            <w:rFonts w:ascii="Droid Serif" w:eastAsia="Times New Roman" w:hAnsi="Droid Serif" w:cs="Times New Roman"/>
            <w:color w:val="333333"/>
            <w:sz w:val="24"/>
            <w:szCs w:val="24"/>
          </w:rPr>
          <w:t>’</w:t>
        </w:r>
      </w:ins>
      <w:ins w:id="47" w:author="Wagner, Michael" w:date="2018-03-05T16:56:00Z">
        <w:r>
          <w:rPr>
            <w:rFonts w:ascii="Droid Serif" w:eastAsia="Times New Roman" w:hAnsi="Droid Serif" w:cs="Times New Roman"/>
            <w:color w:val="333333"/>
            <w:sz w:val="24"/>
            <w:szCs w:val="24"/>
          </w:rPr>
          <w:t xml:space="preserve">t </w:t>
        </w:r>
      </w:ins>
      <w:ins w:id="48" w:author="Wagner, Michael" w:date="2018-03-05T17:11:00Z">
        <w:r w:rsidR="006D66E0">
          <w:rPr>
            <w:rFonts w:ascii="Droid Serif" w:eastAsia="Times New Roman" w:hAnsi="Droid Serif" w:cs="Times New Roman"/>
            <w:color w:val="333333"/>
            <w:sz w:val="24"/>
            <w:szCs w:val="24"/>
          </w:rPr>
          <w:t xml:space="preserve">always </w:t>
        </w:r>
      </w:ins>
      <w:ins w:id="49" w:author="Wagner, Michael" w:date="2018-03-05T16:56:00Z">
        <w:r>
          <w:rPr>
            <w:rFonts w:ascii="Droid Serif" w:eastAsia="Times New Roman" w:hAnsi="Droid Serif" w:cs="Times New Roman"/>
            <w:color w:val="333333"/>
            <w:sz w:val="24"/>
            <w:szCs w:val="24"/>
          </w:rPr>
          <w:t xml:space="preserve">keep pace with </w:t>
        </w:r>
      </w:ins>
      <w:ins w:id="50" w:author="Wagner, Michael" w:date="2018-03-05T17:11:00Z">
        <w:r w:rsidR="006D66E0">
          <w:rPr>
            <w:rFonts w:ascii="Droid Serif" w:eastAsia="Times New Roman" w:hAnsi="Droid Serif" w:cs="Times New Roman"/>
            <w:color w:val="333333"/>
            <w:sz w:val="24"/>
            <w:szCs w:val="24"/>
          </w:rPr>
          <w:t xml:space="preserve">evolving </w:t>
        </w:r>
      </w:ins>
      <w:ins w:id="51" w:author="Wagner, Michael" w:date="2018-03-05T16:57:00Z">
        <w:r>
          <w:rPr>
            <w:rFonts w:ascii="Droid Serif" w:eastAsia="Times New Roman" w:hAnsi="Droid Serif" w:cs="Times New Roman"/>
            <w:color w:val="333333"/>
            <w:sz w:val="24"/>
            <w:szCs w:val="24"/>
          </w:rPr>
          <w:t xml:space="preserve">CSP </w:t>
        </w:r>
        <w:proofErr w:type="gramStart"/>
        <w:r>
          <w:rPr>
            <w:rFonts w:ascii="Droid Serif" w:eastAsia="Times New Roman" w:hAnsi="Droid Serif" w:cs="Times New Roman"/>
            <w:color w:val="333333"/>
            <w:sz w:val="24"/>
            <w:szCs w:val="24"/>
          </w:rPr>
          <w:t>technology</w:t>
        </w:r>
      </w:ins>
      <w:ins w:id="52" w:author="Wagner, Michael" w:date="2018-03-05T17:05:00Z">
        <w:r w:rsidR="00F1670C">
          <w:rPr>
            <w:rFonts w:ascii="Droid Serif" w:eastAsia="Times New Roman" w:hAnsi="Droid Serif" w:cs="Times New Roman"/>
            <w:color w:val="333333"/>
            <w:sz w:val="24"/>
            <w:szCs w:val="24"/>
          </w:rPr>
          <w:t>, and</w:t>
        </w:r>
      </w:ins>
      <w:proofErr w:type="gramEnd"/>
      <w:ins w:id="53" w:author="Wagner, Michael" w:date="2018-03-05T16:57:00Z">
        <w:r>
          <w:rPr>
            <w:rFonts w:ascii="Droid Serif" w:eastAsia="Times New Roman" w:hAnsi="Droid Serif" w:cs="Times New Roman"/>
            <w:color w:val="333333"/>
            <w:sz w:val="24"/>
            <w:szCs w:val="24"/>
          </w:rPr>
          <w:t xml:space="preserve"> opening up the software for general contribution allows specialized users to </w:t>
        </w:r>
      </w:ins>
      <w:ins w:id="54" w:author="Wagner, Michael" w:date="2018-03-05T17:02:00Z">
        <w:r w:rsidR="00F1670C">
          <w:rPr>
            <w:rFonts w:ascii="Droid Serif" w:eastAsia="Times New Roman" w:hAnsi="Droid Serif" w:cs="Times New Roman"/>
            <w:color w:val="333333"/>
            <w:sz w:val="24"/>
            <w:szCs w:val="24"/>
          </w:rPr>
          <w:t xml:space="preserve">adapt the tool for their needs. Several different tools for power tower layout and optimization have been developed in the past, but </w:t>
        </w:r>
      </w:ins>
      <w:ins w:id="55" w:author="Wagner, Michael" w:date="2018-03-05T17:03:00Z">
        <w:r w:rsidR="00F1670C">
          <w:rPr>
            <w:rFonts w:ascii="Droid Serif" w:eastAsia="Times New Roman" w:hAnsi="Droid Serif" w:cs="Times New Roman"/>
            <w:color w:val="333333"/>
            <w:sz w:val="24"/>
            <w:szCs w:val="24"/>
          </w:rPr>
          <w:t>lack of availability has, in some cases, prevented widespread adoption of a common platform. Open source code offers b</w:t>
        </w:r>
      </w:ins>
      <w:ins w:id="56" w:author="Wagner, Michael" w:date="2018-03-05T17:04:00Z">
        <w:r w:rsidR="00F1670C">
          <w:rPr>
            <w:rFonts w:ascii="Droid Serif" w:eastAsia="Times New Roman" w:hAnsi="Droid Serif" w:cs="Times New Roman"/>
            <w:color w:val="333333"/>
            <w:sz w:val="24"/>
            <w:szCs w:val="24"/>
          </w:rPr>
          <w:t>oth widespread availability and full transparency, which encourages adoption of existing tools, rather than continual development of new and competing sof</w:t>
        </w:r>
      </w:ins>
      <w:ins w:id="57" w:author="Wagner, Michael" w:date="2018-03-05T17:05:00Z">
        <w:r w:rsidR="00F1670C">
          <w:rPr>
            <w:rFonts w:ascii="Droid Serif" w:eastAsia="Times New Roman" w:hAnsi="Droid Serif" w:cs="Times New Roman"/>
            <w:color w:val="333333"/>
            <w:sz w:val="24"/>
            <w:szCs w:val="24"/>
          </w:rPr>
          <w:t>tware tools. Lastly, many SolarPILOT us</w:t>
        </w:r>
      </w:ins>
      <w:ins w:id="58" w:author="Wagner, Michael" w:date="2018-03-05T17:06:00Z">
        <w:r w:rsidR="00F1670C">
          <w:rPr>
            <w:rFonts w:ascii="Droid Serif" w:eastAsia="Times New Roman" w:hAnsi="Droid Serif" w:cs="Times New Roman"/>
            <w:color w:val="333333"/>
            <w:sz w:val="24"/>
            <w:szCs w:val="24"/>
          </w:rPr>
          <w:t>ers are themselves adept programmers and</w:t>
        </w:r>
      </w:ins>
      <w:ins w:id="59" w:author="Wagner, Michael" w:date="2018-03-05T17:08:00Z">
        <w:r w:rsidR="00F1670C">
          <w:rPr>
            <w:rFonts w:ascii="Droid Serif" w:eastAsia="Times New Roman" w:hAnsi="Droid Serif" w:cs="Times New Roman"/>
            <w:color w:val="333333"/>
            <w:sz w:val="24"/>
            <w:szCs w:val="24"/>
          </w:rPr>
          <w:t xml:space="preserve"> have much to offer in power tower layout, optimization, and characterization modeling. We encourage pote</w:t>
        </w:r>
      </w:ins>
      <w:ins w:id="60" w:author="Wagner, Michael" w:date="2018-03-05T17:09:00Z">
        <w:r w:rsidR="00F1670C">
          <w:rPr>
            <w:rFonts w:ascii="Droid Serif" w:eastAsia="Times New Roman" w:hAnsi="Droid Serif" w:cs="Times New Roman"/>
            <w:color w:val="333333"/>
            <w:sz w:val="24"/>
            <w:szCs w:val="24"/>
          </w:rPr>
          <w:t xml:space="preserve">ntial contributors to visit the </w:t>
        </w:r>
      </w:ins>
      <w:ins w:id="61" w:author="Wagner, Michael" w:date="2018-03-05T17:11:00Z">
        <w:r w:rsidR="006D66E0">
          <w:rPr>
            <w:rFonts w:ascii="Droid Serif" w:eastAsia="Times New Roman" w:hAnsi="Droid Serif" w:cs="Times New Roman"/>
            <w:color w:val="333333"/>
            <w:sz w:val="24"/>
            <w:szCs w:val="24"/>
          </w:rPr>
          <w:fldChar w:fldCharType="begin"/>
        </w:r>
        <w:r w:rsidR="006D66E0">
          <w:rPr>
            <w:rFonts w:ascii="Droid Serif" w:eastAsia="Times New Roman" w:hAnsi="Droid Serif" w:cs="Times New Roman"/>
            <w:color w:val="333333"/>
            <w:sz w:val="24"/>
            <w:szCs w:val="24"/>
          </w:rPr>
          <w:instrText xml:space="preserve"> HYPERLINK "https://github.com/NREL/solarpilot" </w:instrText>
        </w:r>
        <w:r w:rsidR="006D66E0">
          <w:rPr>
            <w:rFonts w:ascii="Droid Serif" w:eastAsia="Times New Roman" w:hAnsi="Droid Serif" w:cs="Times New Roman"/>
            <w:color w:val="333333"/>
            <w:sz w:val="24"/>
            <w:szCs w:val="24"/>
          </w:rPr>
        </w:r>
        <w:r w:rsidR="006D66E0">
          <w:rPr>
            <w:rFonts w:ascii="Droid Serif" w:eastAsia="Times New Roman" w:hAnsi="Droid Serif" w:cs="Times New Roman"/>
            <w:color w:val="333333"/>
            <w:sz w:val="24"/>
            <w:szCs w:val="24"/>
          </w:rPr>
          <w:fldChar w:fldCharType="separate"/>
        </w:r>
        <w:r w:rsidR="00F1670C" w:rsidRPr="006D66E0">
          <w:rPr>
            <w:rStyle w:val="Hyperlink"/>
            <w:rFonts w:ascii="Droid Serif" w:eastAsia="Times New Roman" w:hAnsi="Droid Serif" w:cs="Times New Roman"/>
            <w:sz w:val="24"/>
            <w:szCs w:val="24"/>
          </w:rPr>
          <w:t>NREL</w:t>
        </w:r>
        <w:r w:rsidR="006D66E0" w:rsidRPr="006D66E0">
          <w:rPr>
            <w:rStyle w:val="Hyperlink"/>
            <w:rFonts w:ascii="Droid Serif" w:eastAsia="Times New Roman" w:hAnsi="Droid Serif" w:cs="Times New Roman"/>
            <w:sz w:val="24"/>
            <w:szCs w:val="24"/>
          </w:rPr>
          <w:t xml:space="preserve"> SolarPILOT</w:t>
        </w:r>
        <w:r w:rsidR="00F1670C" w:rsidRPr="006D66E0">
          <w:rPr>
            <w:rStyle w:val="Hyperlink"/>
            <w:rFonts w:ascii="Droid Serif" w:eastAsia="Times New Roman" w:hAnsi="Droid Serif" w:cs="Times New Roman"/>
            <w:sz w:val="24"/>
            <w:szCs w:val="24"/>
          </w:rPr>
          <w:t xml:space="preserve"> </w:t>
        </w:r>
        <w:proofErr w:type="spellStart"/>
        <w:r w:rsidR="00F1670C" w:rsidRPr="006D66E0">
          <w:rPr>
            <w:rStyle w:val="Hyperlink"/>
            <w:rFonts w:ascii="Droid Serif" w:eastAsia="Times New Roman" w:hAnsi="Droid Serif" w:cs="Times New Roman"/>
            <w:sz w:val="24"/>
            <w:szCs w:val="24"/>
          </w:rPr>
          <w:t>Github</w:t>
        </w:r>
        <w:proofErr w:type="spellEnd"/>
        <w:r w:rsidR="00F1670C" w:rsidRPr="006D66E0">
          <w:rPr>
            <w:rStyle w:val="Hyperlink"/>
            <w:rFonts w:ascii="Droid Serif" w:eastAsia="Times New Roman" w:hAnsi="Droid Serif" w:cs="Times New Roman"/>
            <w:sz w:val="24"/>
            <w:szCs w:val="24"/>
          </w:rPr>
          <w:t xml:space="preserve"> page</w:t>
        </w:r>
        <w:r w:rsidR="006D66E0">
          <w:rPr>
            <w:rFonts w:ascii="Droid Serif" w:eastAsia="Times New Roman" w:hAnsi="Droid Serif" w:cs="Times New Roman"/>
            <w:color w:val="333333"/>
            <w:sz w:val="24"/>
            <w:szCs w:val="24"/>
          </w:rPr>
          <w:fldChar w:fldCharType="end"/>
        </w:r>
      </w:ins>
      <w:ins w:id="62" w:author="Wagner, Michael" w:date="2018-03-05T17:09:00Z">
        <w:r w:rsidR="00F1670C">
          <w:rPr>
            <w:rFonts w:ascii="Droid Serif" w:eastAsia="Times New Roman" w:hAnsi="Droid Serif" w:cs="Times New Roman"/>
            <w:color w:val="333333"/>
            <w:sz w:val="24"/>
            <w:szCs w:val="24"/>
          </w:rPr>
          <w:t xml:space="preserve"> for more information. </w:t>
        </w:r>
      </w:ins>
      <w:r w:rsidRPr="00FA48F1">
        <w:rPr>
          <w:rFonts w:ascii="Droid Serif" w:eastAsia="Times New Roman" w:hAnsi="Droid Serif" w:cs="Times New Roman"/>
          <w:color w:val="333333"/>
          <w:sz w:val="24"/>
          <w:szCs w:val="24"/>
        </w:rPr>
        <w:t xml:space="preserve">If users are interested in working with NREL </w:t>
      </w:r>
      <w:ins w:id="63" w:author="Wagner, Michael" w:date="2018-03-05T17:09:00Z">
        <w:r w:rsidR="00F1670C">
          <w:rPr>
            <w:rFonts w:ascii="Droid Serif" w:eastAsia="Times New Roman" w:hAnsi="Droid Serif" w:cs="Times New Roman"/>
            <w:color w:val="333333"/>
            <w:sz w:val="24"/>
            <w:szCs w:val="24"/>
          </w:rPr>
          <w:t xml:space="preserve">outside of the open source project </w:t>
        </w:r>
      </w:ins>
      <w:r w:rsidRPr="00FA48F1">
        <w:rPr>
          <w:rFonts w:ascii="Droid Serif" w:eastAsia="Times New Roman" w:hAnsi="Droid Serif" w:cs="Times New Roman"/>
          <w:color w:val="333333"/>
          <w:sz w:val="24"/>
          <w:szCs w:val="24"/>
        </w:rPr>
        <w:t>to develop additional features or provide support for using SolarPILOT, please </w:t>
      </w:r>
      <w:hyperlink r:id="rId8" w:history="1">
        <w:r w:rsidRPr="00FA48F1">
          <w:rPr>
            <w:rFonts w:ascii="Droid Serif" w:eastAsia="Times New Roman" w:hAnsi="Droid Serif" w:cs="Times New Roman"/>
            <w:color w:val="A467C2"/>
            <w:sz w:val="24"/>
            <w:szCs w:val="24"/>
            <w:u w:val="single"/>
          </w:rPr>
          <w:t>contact the SolarPILOT support team</w:t>
        </w:r>
      </w:hyperlink>
      <w:r w:rsidRPr="00FA48F1">
        <w:rPr>
          <w:rFonts w:ascii="Droid Serif" w:eastAsia="Times New Roman" w:hAnsi="Droid Serif" w:cs="Times New Roman"/>
          <w:color w:val="333333"/>
          <w:sz w:val="24"/>
          <w:szCs w:val="24"/>
        </w:rPr>
        <w:t>.</w:t>
      </w:r>
    </w:p>
    <w:p w14:paraId="29AFE40F" w14:textId="7C919838" w:rsidR="00FA48F1" w:rsidRPr="00FA48F1" w:rsidRDefault="00FA48F1" w:rsidP="00FA48F1">
      <w:pPr>
        <w:shd w:val="clear" w:color="auto" w:fill="FFFFFF"/>
        <w:spacing w:after="150" w:line="240" w:lineRule="auto"/>
        <w:rPr>
          <w:rFonts w:ascii="Droid Serif" w:eastAsia="Times New Roman" w:hAnsi="Droid Serif" w:cs="Times New Roman"/>
          <w:color w:val="333333"/>
          <w:sz w:val="24"/>
          <w:szCs w:val="24"/>
        </w:rPr>
      </w:pPr>
      <w:del w:id="64" w:author="Wagner, Michael" w:date="2018-03-05T17:25:00Z">
        <w:r w:rsidRPr="00FA48F1" w:rsidDel="00744ED4">
          <w:rPr>
            <w:rFonts w:ascii="Droid Serif" w:eastAsia="Times New Roman" w:hAnsi="Droid Serif" w:cs="Times New Roman"/>
            <w:i/>
            <w:iCs/>
            <w:color w:val="333333"/>
            <w:sz w:val="24"/>
            <w:szCs w:val="24"/>
          </w:rPr>
          <w:delText>Below are the additional features being developed for 2016</w:delText>
        </w:r>
      </w:del>
      <w:ins w:id="65" w:author="Wagner, Michael" w:date="2018-03-05T17:25:00Z">
        <w:r w:rsidR="00744ED4">
          <w:rPr>
            <w:rFonts w:ascii="Droid Serif" w:eastAsia="Times New Roman" w:hAnsi="Droid Serif" w:cs="Times New Roman"/>
            <w:i/>
            <w:iCs/>
            <w:color w:val="333333"/>
            <w:sz w:val="24"/>
            <w:szCs w:val="24"/>
          </w:rPr>
          <w:t>Below are several recently added features</w:t>
        </w:r>
      </w:ins>
      <w:r w:rsidRPr="00FA48F1">
        <w:rPr>
          <w:rFonts w:ascii="Droid Serif" w:eastAsia="Times New Roman" w:hAnsi="Droid Serif" w:cs="Times New Roman"/>
          <w:color w:val="333333"/>
          <w:sz w:val="24"/>
          <w:szCs w:val="24"/>
        </w:rPr>
        <w:t>.</w:t>
      </w:r>
    </w:p>
    <w:p w14:paraId="5BCCCF81" w14:textId="77777777" w:rsidR="00FA48F1" w:rsidRPr="00FA48F1" w:rsidRDefault="00FA48F1" w:rsidP="00FA48F1">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Significantly reduced run time for SolTrace simulations with large numbers of heliostats. Our research is targeting a reduction in run time of 95%.</w:t>
      </w:r>
    </w:p>
    <w:p w14:paraId="5B4164F6" w14:textId="5072ED9C" w:rsidR="00FA48F1" w:rsidRPr="00FA48F1" w:rsidDel="00744ED4" w:rsidRDefault="00FA48F1" w:rsidP="00FA48F1">
      <w:pPr>
        <w:numPr>
          <w:ilvl w:val="0"/>
          <w:numId w:val="3"/>
        </w:numPr>
        <w:shd w:val="clear" w:color="auto" w:fill="FFFFFF"/>
        <w:spacing w:before="100" w:beforeAutospacing="1" w:after="100" w:afterAutospacing="1" w:line="240" w:lineRule="auto"/>
        <w:rPr>
          <w:del w:id="66" w:author="Wagner, Michael" w:date="2018-03-05T17:25:00Z"/>
          <w:rFonts w:ascii="Droid Serif" w:eastAsia="Times New Roman" w:hAnsi="Droid Serif" w:cs="Times New Roman"/>
          <w:color w:val="333333"/>
          <w:sz w:val="24"/>
          <w:szCs w:val="24"/>
        </w:rPr>
      </w:pPr>
      <w:del w:id="67" w:author="Wagner, Michael" w:date="2018-03-05T17:25:00Z">
        <w:r w:rsidRPr="00FA48F1" w:rsidDel="00744ED4">
          <w:rPr>
            <w:rFonts w:ascii="Droid Serif" w:eastAsia="Times New Roman" w:hAnsi="Droid Serif" w:cs="Times New Roman"/>
            <w:color w:val="333333"/>
            <w:sz w:val="24"/>
            <w:szCs w:val="24"/>
          </w:rPr>
          <w:delText>Feature enhancements to the SolTrace engine to better integrate with SolarPILOT. These enhancements include:</w:delText>
        </w:r>
      </w:del>
    </w:p>
    <w:p w14:paraId="76CB1279" w14:textId="30FA7928" w:rsidR="00FA48F1" w:rsidRPr="00FA48F1" w:rsidDel="00744ED4" w:rsidRDefault="00FA48F1" w:rsidP="00FA48F1">
      <w:pPr>
        <w:numPr>
          <w:ilvl w:val="1"/>
          <w:numId w:val="3"/>
        </w:numPr>
        <w:shd w:val="clear" w:color="auto" w:fill="FFFFFF"/>
        <w:spacing w:before="100" w:beforeAutospacing="1" w:after="100" w:afterAutospacing="1" w:line="240" w:lineRule="auto"/>
        <w:rPr>
          <w:del w:id="68" w:author="Wagner, Michael" w:date="2018-03-05T17:25:00Z"/>
          <w:rFonts w:ascii="Droid Serif" w:eastAsia="Times New Roman" w:hAnsi="Droid Serif" w:cs="Times New Roman"/>
          <w:color w:val="333333"/>
          <w:sz w:val="24"/>
          <w:szCs w:val="24"/>
        </w:rPr>
      </w:pPr>
      <w:del w:id="69" w:author="Wagner, Michael" w:date="2018-03-05T17:25:00Z">
        <w:r w:rsidRPr="00FA48F1" w:rsidDel="00744ED4">
          <w:rPr>
            <w:rFonts w:ascii="Droid Serif" w:eastAsia="Times New Roman" w:hAnsi="Droid Serif" w:cs="Times New Roman"/>
            <w:color w:val="333333"/>
            <w:sz w:val="24"/>
            <w:szCs w:val="24"/>
          </w:rPr>
          <w:delText>Methods to preserve, interpret, and maximize the utility of ray data generated at each stage in the simulation</w:delText>
        </w:r>
      </w:del>
    </w:p>
    <w:p w14:paraId="67909561" w14:textId="4D9B901C" w:rsidR="00FA48F1" w:rsidRPr="00FA48F1" w:rsidDel="00744ED4" w:rsidRDefault="00FA48F1" w:rsidP="00FA48F1">
      <w:pPr>
        <w:numPr>
          <w:ilvl w:val="1"/>
          <w:numId w:val="3"/>
        </w:numPr>
        <w:shd w:val="clear" w:color="auto" w:fill="FFFFFF"/>
        <w:spacing w:before="100" w:beforeAutospacing="1" w:after="100" w:afterAutospacing="1" w:line="240" w:lineRule="auto"/>
        <w:rPr>
          <w:del w:id="70" w:author="Wagner, Michael" w:date="2018-03-05T17:25:00Z"/>
          <w:rFonts w:ascii="Droid Serif" w:eastAsia="Times New Roman" w:hAnsi="Droid Serif" w:cs="Times New Roman"/>
          <w:color w:val="333333"/>
          <w:sz w:val="24"/>
          <w:szCs w:val="24"/>
        </w:rPr>
      </w:pPr>
      <w:del w:id="71" w:author="Wagner, Michael" w:date="2018-03-05T17:25:00Z">
        <w:r w:rsidRPr="00FA48F1" w:rsidDel="00744ED4">
          <w:rPr>
            <w:rFonts w:ascii="Droid Serif" w:eastAsia="Times New Roman" w:hAnsi="Droid Serif" w:cs="Times New Roman"/>
            <w:color w:val="333333"/>
            <w:sz w:val="24"/>
            <w:szCs w:val="24"/>
          </w:rPr>
          <w:delText>A simple model for atmospheric scattering</w:delText>
        </w:r>
      </w:del>
    </w:p>
    <w:p w14:paraId="30BF99F5" w14:textId="3146C795" w:rsidR="00FA48F1" w:rsidRPr="00FA48F1" w:rsidDel="00744ED4" w:rsidRDefault="00FA48F1" w:rsidP="00FA48F1">
      <w:pPr>
        <w:numPr>
          <w:ilvl w:val="1"/>
          <w:numId w:val="3"/>
        </w:numPr>
        <w:shd w:val="clear" w:color="auto" w:fill="FFFFFF"/>
        <w:spacing w:before="100" w:beforeAutospacing="1" w:after="100" w:afterAutospacing="1" w:line="240" w:lineRule="auto"/>
        <w:rPr>
          <w:del w:id="72" w:author="Wagner, Michael" w:date="2018-03-05T17:25:00Z"/>
          <w:rFonts w:ascii="Droid Serif" w:eastAsia="Times New Roman" w:hAnsi="Droid Serif" w:cs="Times New Roman"/>
          <w:color w:val="333333"/>
          <w:sz w:val="24"/>
          <w:szCs w:val="24"/>
        </w:rPr>
      </w:pPr>
      <w:del w:id="73" w:author="Wagner, Michael" w:date="2018-03-05T17:25:00Z">
        <w:r w:rsidRPr="00FA48F1" w:rsidDel="00744ED4">
          <w:rPr>
            <w:rFonts w:ascii="Droid Serif" w:eastAsia="Times New Roman" w:hAnsi="Droid Serif" w:cs="Times New Roman"/>
            <w:color w:val="333333"/>
            <w:sz w:val="24"/>
            <w:szCs w:val="24"/>
          </w:rPr>
          <w:delText>Improved technology-specific performance metrics</w:delText>
        </w:r>
      </w:del>
    </w:p>
    <w:p w14:paraId="41821F2D" w14:textId="16789E0F" w:rsidR="00FA48F1" w:rsidRPr="00FA48F1" w:rsidDel="00744ED4" w:rsidRDefault="00FA48F1" w:rsidP="00FA48F1">
      <w:pPr>
        <w:numPr>
          <w:ilvl w:val="1"/>
          <w:numId w:val="3"/>
        </w:numPr>
        <w:shd w:val="clear" w:color="auto" w:fill="FFFFFF"/>
        <w:spacing w:before="100" w:beforeAutospacing="1" w:after="100" w:afterAutospacing="1" w:line="240" w:lineRule="auto"/>
        <w:rPr>
          <w:del w:id="74" w:author="Wagner, Michael" w:date="2018-03-05T17:25:00Z"/>
          <w:rFonts w:ascii="Droid Serif" w:eastAsia="Times New Roman" w:hAnsi="Droid Serif" w:cs="Times New Roman"/>
          <w:color w:val="333333"/>
          <w:sz w:val="24"/>
          <w:szCs w:val="24"/>
        </w:rPr>
      </w:pPr>
      <w:del w:id="75" w:author="Wagner, Michael" w:date="2018-03-05T17:25:00Z">
        <w:r w:rsidRPr="00FA48F1" w:rsidDel="00744ED4">
          <w:rPr>
            <w:rFonts w:ascii="Droid Serif" w:eastAsia="Times New Roman" w:hAnsi="Droid Serif" w:cs="Times New Roman"/>
            <w:color w:val="333333"/>
            <w:sz w:val="24"/>
            <w:szCs w:val="24"/>
          </w:rPr>
          <w:delText>Useful simulation structures such as virtual elements and compound element geometries that ease the definition of receiver apertures and internal surfaces</w:delText>
        </w:r>
      </w:del>
    </w:p>
    <w:p w14:paraId="37F2CCA7" w14:textId="4DC2BF81" w:rsidR="00FA48F1" w:rsidRPr="00FA48F1" w:rsidDel="00744ED4" w:rsidRDefault="00FA48F1" w:rsidP="00FA48F1">
      <w:pPr>
        <w:numPr>
          <w:ilvl w:val="1"/>
          <w:numId w:val="3"/>
        </w:numPr>
        <w:shd w:val="clear" w:color="auto" w:fill="FFFFFF"/>
        <w:spacing w:before="100" w:beforeAutospacing="1" w:after="100" w:afterAutospacing="1" w:line="240" w:lineRule="auto"/>
        <w:rPr>
          <w:del w:id="76" w:author="Wagner, Michael" w:date="2018-03-05T17:25:00Z"/>
          <w:rFonts w:ascii="Droid Serif" w:eastAsia="Times New Roman" w:hAnsi="Droid Serif" w:cs="Times New Roman"/>
          <w:color w:val="333333"/>
          <w:sz w:val="24"/>
          <w:szCs w:val="24"/>
        </w:rPr>
      </w:pPr>
      <w:del w:id="77" w:author="Wagner, Michael" w:date="2018-03-05T17:25:00Z">
        <w:r w:rsidRPr="00FA48F1" w:rsidDel="00744ED4">
          <w:rPr>
            <w:rFonts w:ascii="Droid Serif" w:eastAsia="Times New Roman" w:hAnsi="Droid Serif" w:cs="Times New Roman"/>
            <w:color w:val="333333"/>
            <w:sz w:val="24"/>
            <w:szCs w:val="24"/>
          </w:rPr>
          <w:delText>Enabling a surface to emit infrared radiation</w:delText>
        </w:r>
      </w:del>
    </w:p>
    <w:p w14:paraId="78A1EB32" w14:textId="77777777" w:rsidR="00FA48F1" w:rsidRPr="00FA48F1" w:rsidRDefault="00FA48F1" w:rsidP="00FA48F1">
      <w:pPr>
        <w:numPr>
          <w:ilvl w:val="0"/>
          <w:numId w:val="3"/>
        </w:numPr>
        <w:shd w:val="clear" w:color="auto" w:fill="FFFFFF"/>
        <w:spacing w:before="100" w:beforeAutospacing="1" w:after="100" w:afterAutospacing="1" w:line="240" w:lineRule="auto"/>
        <w:rPr>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Improved API functionality</w:t>
      </w:r>
    </w:p>
    <w:p w14:paraId="76C8D6C5" w14:textId="42588002" w:rsidR="00FA48F1" w:rsidRDefault="00FA48F1" w:rsidP="00FA48F1">
      <w:pPr>
        <w:numPr>
          <w:ilvl w:val="0"/>
          <w:numId w:val="3"/>
        </w:numPr>
        <w:shd w:val="clear" w:color="auto" w:fill="FFFFFF"/>
        <w:spacing w:before="100" w:beforeAutospacing="1" w:after="100" w:afterAutospacing="1" w:line="240" w:lineRule="auto"/>
        <w:rPr>
          <w:ins w:id="78" w:author="Wagner, Michael" w:date="2018-03-05T17:26:00Z"/>
          <w:rFonts w:ascii="Droid Serif" w:eastAsia="Times New Roman" w:hAnsi="Droid Serif" w:cs="Times New Roman"/>
          <w:color w:val="333333"/>
          <w:sz w:val="24"/>
          <w:szCs w:val="24"/>
        </w:rPr>
      </w:pPr>
      <w:r w:rsidRPr="00FA48F1">
        <w:rPr>
          <w:rFonts w:ascii="Droid Serif" w:eastAsia="Times New Roman" w:hAnsi="Droid Serif" w:cs="Times New Roman"/>
          <w:color w:val="333333"/>
          <w:sz w:val="24"/>
          <w:szCs w:val="24"/>
        </w:rPr>
        <w:t>Cross-platform support (OSX, Linux)</w:t>
      </w:r>
    </w:p>
    <w:p w14:paraId="51758FBE" w14:textId="77777777" w:rsidR="00744ED4" w:rsidRPr="00FA48F1" w:rsidRDefault="00744ED4" w:rsidP="00744ED4">
      <w:pPr>
        <w:numPr>
          <w:ilvl w:val="0"/>
          <w:numId w:val="3"/>
        </w:numPr>
        <w:shd w:val="clear" w:color="auto" w:fill="FFFFFF"/>
        <w:spacing w:before="100" w:beforeAutospacing="1" w:after="100" w:afterAutospacing="1" w:line="240" w:lineRule="auto"/>
        <w:rPr>
          <w:ins w:id="79" w:author="Wagner, Michael" w:date="2018-03-05T17:26:00Z"/>
          <w:rFonts w:ascii="Droid Serif" w:eastAsia="Times New Roman" w:hAnsi="Droid Serif" w:cs="Times New Roman"/>
          <w:color w:val="333333"/>
          <w:sz w:val="24"/>
          <w:szCs w:val="24"/>
        </w:rPr>
      </w:pPr>
      <w:ins w:id="80" w:author="Wagner, Michael" w:date="2018-03-05T17:26:00Z">
        <w:r w:rsidRPr="00FA48F1">
          <w:rPr>
            <w:rFonts w:ascii="Droid Serif" w:eastAsia="Times New Roman" w:hAnsi="Droid Serif" w:cs="Times New Roman"/>
            <w:color w:val="333333"/>
            <w:sz w:val="24"/>
            <w:szCs w:val="24"/>
          </w:rPr>
          <w:t>Support for scripting using SAM's LK scripting language.</w:t>
        </w:r>
      </w:ins>
    </w:p>
    <w:p w14:paraId="5833ACB5" w14:textId="26184CC2" w:rsidR="00744ED4" w:rsidRPr="00FA48F1" w:rsidDel="00744ED4" w:rsidRDefault="00744ED4" w:rsidP="00FA48F1">
      <w:pPr>
        <w:numPr>
          <w:ilvl w:val="0"/>
          <w:numId w:val="3"/>
        </w:numPr>
        <w:shd w:val="clear" w:color="auto" w:fill="FFFFFF"/>
        <w:spacing w:before="100" w:beforeAutospacing="1" w:after="100" w:afterAutospacing="1" w:line="240" w:lineRule="auto"/>
        <w:rPr>
          <w:del w:id="81" w:author="Wagner, Michael" w:date="2018-03-05T17:26:00Z"/>
          <w:rFonts w:ascii="Droid Serif" w:eastAsia="Times New Roman" w:hAnsi="Droid Serif" w:cs="Times New Roman"/>
          <w:color w:val="333333"/>
          <w:sz w:val="24"/>
          <w:szCs w:val="24"/>
        </w:rPr>
      </w:pPr>
    </w:p>
    <w:p w14:paraId="11E43C47" w14:textId="2BCF1393" w:rsidR="00FA48F1" w:rsidRPr="00FA48F1" w:rsidDel="00744ED4" w:rsidRDefault="00FA48F1" w:rsidP="00FA48F1">
      <w:pPr>
        <w:shd w:val="clear" w:color="auto" w:fill="FFFFFF"/>
        <w:spacing w:after="150" w:line="240" w:lineRule="auto"/>
        <w:rPr>
          <w:del w:id="82" w:author="Wagner, Michael" w:date="2018-03-05T17:27:00Z"/>
          <w:rFonts w:ascii="Droid Serif" w:eastAsia="Times New Roman" w:hAnsi="Droid Serif" w:cs="Times New Roman"/>
          <w:color w:val="333333"/>
          <w:sz w:val="24"/>
          <w:szCs w:val="24"/>
        </w:rPr>
      </w:pPr>
      <w:del w:id="83" w:author="Wagner, Michael" w:date="2018-03-05T17:27:00Z">
        <w:r w:rsidRPr="00FA48F1" w:rsidDel="00744ED4">
          <w:rPr>
            <w:rFonts w:ascii="Droid Serif" w:eastAsia="Times New Roman" w:hAnsi="Droid Serif" w:cs="Times New Roman"/>
            <w:i/>
            <w:iCs/>
            <w:color w:val="333333"/>
            <w:sz w:val="24"/>
            <w:szCs w:val="24"/>
          </w:rPr>
          <w:delText>Below are the additional features being developed for 2017</w:delText>
        </w:r>
        <w:r w:rsidRPr="00FA48F1" w:rsidDel="00744ED4">
          <w:rPr>
            <w:rFonts w:ascii="Droid Serif" w:eastAsia="Times New Roman" w:hAnsi="Droid Serif" w:cs="Times New Roman"/>
            <w:color w:val="333333"/>
            <w:sz w:val="24"/>
            <w:szCs w:val="24"/>
          </w:rPr>
          <w:delText>.</w:delText>
        </w:r>
      </w:del>
    </w:p>
    <w:p w14:paraId="7BE93B3E" w14:textId="403B790A" w:rsidR="00FA48F1" w:rsidRPr="00FA48F1" w:rsidDel="00744ED4" w:rsidRDefault="00FA48F1" w:rsidP="00FA48F1">
      <w:pPr>
        <w:numPr>
          <w:ilvl w:val="0"/>
          <w:numId w:val="4"/>
        </w:numPr>
        <w:shd w:val="clear" w:color="auto" w:fill="FFFFFF"/>
        <w:spacing w:before="100" w:beforeAutospacing="1" w:after="100" w:afterAutospacing="1" w:line="240" w:lineRule="auto"/>
        <w:rPr>
          <w:del w:id="84" w:author="Wagner, Michael" w:date="2018-03-05T17:27:00Z"/>
          <w:rFonts w:ascii="Droid Serif" w:eastAsia="Times New Roman" w:hAnsi="Droid Serif" w:cs="Times New Roman"/>
          <w:color w:val="333333"/>
          <w:sz w:val="24"/>
          <w:szCs w:val="24"/>
        </w:rPr>
      </w:pPr>
      <w:del w:id="85" w:author="Wagner, Michael" w:date="2018-03-05T17:27:00Z">
        <w:r w:rsidRPr="00FA48F1" w:rsidDel="00744ED4">
          <w:rPr>
            <w:rFonts w:ascii="Droid Serif" w:eastAsia="Times New Roman" w:hAnsi="Droid Serif" w:cs="Times New Roman"/>
            <w:color w:val="333333"/>
            <w:sz w:val="24"/>
            <w:szCs w:val="24"/>
          </w:rPr>
          <w:delText>Support for user-specified receiver and heliostat geometries. This enables evaluation of non-rectangular heliostats and receivers with more complex geometry than flat-plate or cylindrical.</w:delText>
        </w:r>
      </w:del>
    </w:p>
    <w:p w14:paraId="3D92B65B" w14:textId="2FB02553" w:rsidR="00FA48F1" w:rsidRPr="00FA48F1" w:rsidDel="00744ED4" w:rsidRDefault="00FA48F1" w:rsidP="00FA48F1">
      <w:pPr>
        <w:numPr>
          <w:ilvl w:val="0"/>
          <w:numId w:val="4"/>
        </w:numPr>
        <w:shd w:val="clear" w:color="auto" w:fill="FFFFFF"/>
        <w:spacing w:before="100" w:beforeAutospacing="1" w:after="100" w:afterAutospacing="1" w:line="240" w:lineRule="auto"/>
        <w:rPr>
          <w:del w:id="86" w:author="Wagner, Michael" w:date="2018-03-05T17:27:00Z"/>
          <w:rFonts w:ascii="Droid Serif" w:eastAsia="Times New Roman" w:hAnsi="Droid Serif" w:cs="Times New Roman"/>
          <w:color w:val="333333"/>
          <w:sz w:val="24"/>
          <w:szCs w:val="24"/>
        </w:rPr>
      </w:pPr>
      <w:del w:id="87" w:author="Wagner, Michael" w:date="2018-03-05T17:27:00Z">
        <w:r w:rsidRPr="00FA48F1" w:rsidDel="00744ED4">
          <w:rPr>
            <w:rFonts w:ascii="Droid Serif" w:eastAsia="Times New Roman" w:hAnsi="Droid Serif" w:cs="Times New Roman"/>
            <w:color w:val="333333"/>
            <w:sz w:val="24"/>
            <w:szCs w:val="24"/>
          </w:rPr>
          <w:delText>Improved heliostat aim-point strategies. The work targets both the computational efficiency of the aiming algorithms and the uniformity of the resulting receiver flux distribution. Advanced aiming strategies will support multi-zone flux limitations.</w:delText>
        </w:r>
      </w:del>
    </w:p>
    <w:p w14:paraId="406A8C36" w14:textId="4B18BC7B" w:rsidR="00FA48F1" w:rsidRPr="00FA48F1" w:rsidDel="00744ED4" w:rsidRDefault="00FA48F1" w:rsidP="00FA48F1">
      <w:pPr>
        <w:numPr>
          <w:ilvl w:val="0"/>
          <w:numId w:val="4"/>
        </w:numPr>
        <w:shd w:val="clear" w:color="auto" w:fill="FFFFFF"/>
        <w:spacing w:before="100" w:beforeAutospacing="1" w:after="100" w:afterAutospacing="1" w:line="240" w:lineRule="auto"/>
        <w:rPr>
          <w:del w:id="88" w:author="Wagner, Michael" w:date="2018-03-05T17:27:00Z"/>
          <w:rFonts w:ascii="Droid Serif" w:eastAsia="Times New Roman" w:hAnsi="Droid Serif" w:cs="Times New Roman"/>
          <w:color w:val="333333"/>
          <w:sz w:val="24"/>
          <w:szCs w:val="24"/>
        </w:rPr>
      </w:pPr>
      <w:del w:id="89" w:author="Wagner, Michael" w:date="2018-03-05T17:27:00Z">
        <w:r w:rsidRPr="00FA48F1" w:rsidDel="00744ED4">
          <w:rPr>
            <w:rFonts w:ascii="Droid Serif" w:eastAsia="Times New Roman" w:hAnsi="Droid Serif" w:cs="Times New Roman"/>
            <w:color w:val="333333"/>
            <w:sz w:val="24"/>
            <w:szCs w:val="24"/>
          </w:rPr>
          <w:delText>Support for scripting using SAM's LK scripting language.</w:delText>
        </w:r>
      </w:del>
    </w:p>
    <w:p w14:paraId="5291D493" w14:textId="17D8A52E" w:rsidR="00FA48F1" w:rsidRPr="00FA48F1" w:rsidDel="00744ED4" w:rsidRDefault="00FA48F1" w:rsidP="00FA48F1">
      <w:pPr>
        <w:numPr>
          <w:ilvl w:val="0"/>
          <w:numId w:val="4"/>
        </w:numPr>
        <w:shd w:val="clear" w:color="auto" w:fill="FFFFFF"/>
        <w:spacing w:before="100" w:beforeAutospacing="1" w:after="100" w:afterAutospacing="1" w:line="240" w:lineRule="auto"/>
        <w:rPr>
          <w:del w:id="90" w:author="Wagner, Michael" w:date="2018-03-05T17:27:00Z"/>
          <w:rFonts w:ascii="Droid Serif" w:eastAsia="Times New Roman" w:hAnsi="Droid Serif" w:cs="Times New Roman"/>
          <w:color w:val="333333"/>
          <w:sz w:val="24"/>
          <w:szCs w:val="24"/>
        </w:rPr>
      </w:pPr>
      <w:del w:id="91" w:author="Wagner, Michael" w:date="2018-03-05T17:27:00Z">
        <w:r w:rsidRPr="00FA48F1" w:rsidDel="00744ED4">
          <w:rPr>
            <w:rFonts w:ascii="Droid Serif" w:eastAsia="Times New Roman" w:hAnsi="Droid Serif" w:cs="Times New Roman"/>
            <w:color w:val="333333"/>
            <w:sz w:val="24"/>
            <w:szCs w:val="24"/>
          </w:rPr>
          <w:delText>Improved plotting and data processing functionality. We plan to develop a widget that allows interactive simulation via a field plot interface such that individual heliostats or groups of heliostats can be evaluated and manipulated.</w:delText>
        </w:r>
      </w:del>
    </w:p>
    <w:p w14:paraId="3F94E6E4" w14:textId="44E87CA1" w:rsidR="00FA48F1" w:rsidDel="00DE4C0E" w:rsidRDefault="00FA48F1" w:rsidP="00FA48F1">
      <w:pPr>
        <w:shd w:val="clear" w:color="auto" w:fill="FFFFFF"/>
        <w:spacing w:after="150" w:line="240" w:lineRule="auto"/>
        <w:rPr>
          <w:del w:id="92" w:author="Wagner, Michael" w:date="2018-03-05T17:27:00Z"/>
          <w:rFonts w:ascii="Droid Serif" w:eastAsia="Times New Roman" w:hAnsi="Droid Serif" w:cs="Times New Roman"/>
          <w:color w:val="333333"/>
          <w:sz w:val="24"/>
          <w:szCs w:val="24"/>
        </w:rPr>
      </w:pPr>
      <w:del w:id="93" w:author="Wagner, Michael" w:date="2018-03-05T17:27:00Z">
        <w:r w:rsidRPr="00FA48F1" w:rsidDel="00744ED4">
          <w:rPr>
            <w:rFonts w:ascii="Droid Serif" w:eastAsia="Times New Roman" w:hAnsi="Droid Serif" w:cs="Times New Roman"/>
            <w:color w:val="333333"/>
            <w:sz w:val="24"/>
            <w:szCs w:val="24"/>
          </w:rPr>
          <w:fldChar w:fldCharType="begin"/>
        </w:r>
        <w:r w:rsidRPr="00FA48F1" w:rsidDel="00744ED4">
          <w:rPr>
            <w:rFonts w:ascii="Droid Serif" w:eastAsia="Times New Roman" w:hAnsi="Droid Serif" w:cs="Times New Roman"/>
            <w:color w:val="333333"/>
            <w:sz w:val="24"/>
            <w:szCs w:val="24"/>
          </w:rPr>
          <w:delInstrText xml:space="preserve"> HYPERLINK "https://www.nrel.gov/csp/solarpilot-download.html" </w:delInstrText>
        </w:r>
        <w:r w:rsidRPr="00FA48F1" w:rsidDel="00744ED4">
          <w:rPr>
            <w:rFonts w:ascii="Droid Serif" w:eastAsia="Times New Roman" w:hAnsi="Droid Serif" w:cs="Times New Roman"/>
            <w:color w:val="333333"/>
            <w:sz w:val="24"/>
            <w:szCs w:val="24"/>
          </w:rPr>
          <w:fldChar w:fldCharType="separate"/>
        </w:r>
        <w:r w:rsidRPr="00FA48F1" w:rsidDel="00744ED4">
          <w:rPr>
            <w:rFonts w:ascii="Droid Serif" w:eastAsia="Times New Roman" w:hAnsi="Droid Serif" w:cs="Times New Roman"/>
            <w:color w:val="A467C2"/>
            <w:sz w:val="24"/>
            <w:szCs w:val="24"/>
            <w:u w:val="single"/>
          </w:rPr>
          <w:delText>Download SolarPILOT</w:delText>
        </w:r>
        <w:r w:rsidRPr="00FA48F1" w:rsidDel="00744ED4">
          <w:rPr>
            <w:rFonts w:ascii="Droid Serif" w:eastAsia="Times New Roman" w:hAnsi="Droid Serif" w:cs="Times New Roman"/>
            <w:color w:val="333333"/>
            <w:sz w:val="24"/>
            <w:szCs w:val="24"/>
          </w:rPr>
          <w:fldChar w:fldCharType="end"/>
        </w:r>
        <w:r w:rsidRPr="00FA48F1" w:rsidDel="00744ED4">
          <w:rPr>
            <w:rFonts w:ascii="Droid Serif" w:eastAsia="Times New Roman" w:hAnsi="Droid Serif" w:cs="Times New Roman"/>
            <w:color w:val="333333"/>
            <w:sz w:val="24"/>
            <w:szCs w:val="24"/>
          </w:rPr>
          <w:delText> or learn more about </w:delText>
        </w:r>
        <w:r w:rsidRPr="00FA48F1" w:rsidDel="00744ED4">
          <w:rPr>
            <w:rFonts w:ascii="Droid Serif" w:eastAsia="Times New Roman" w:hAnsi="Droid Serif" w:cs="Times New Roman"/>
            <w:color w:val="333333"/>
            <w:sz w:val="24"/>
            <w:szCs w:val="24"/>
          </w:rPr>
          <w:fldChar w:fldCharType="begin"/>
        </w:r>
        <w:r w:rsidRPr="00FA48F1" w:rsidDel="00744ED4">
          <w:rPr>
            <w:rFonts w:ascii="Droid Serif" w:eastAsia="Times New Roman" w:hAnsi="Droid Serif" w:cs="Times New Roman"/>
            <w:color w:val="333333"/>
            <w:sz w:val="24"/>
            <w:szCs w:val="24"/>
          </w:rPr>
          <w:delInstrText xml:space="preserve"> HYPERLINK "https://www.nrel.gov/csp/solarpilot-background.html" </w:delInstrText>
        </w:r>
        <w:r w:rsidRPr="00FA48F1" w:rsidDel="00744ED4">
          <w:rPr>
            <w:rFonts w:ascii="Droid Serif" w:eastAsia="Times New Roman" w:hAnsi="Droid Serif" w:cs="Times New Roman"/>
            <w:color w:val="333333"/>
            <w:sz w:val="24"/>
            <w:szCs w:val="24"/>
          </w:rPr>
          <w:fldChar w:fldCharType="separate"/>
        </w:r>
        <w:r w:rsidRPr="00FA48F1" w:rsidDel="00744ED4">
          <w:rPr>
            <w:rFonts w:ascii="Droid Serif" w:eastAsia="Times New Roman" w:hAnsi="Droid Serif" w:cs="Times New Roman"/>
            <w:color w:val="A467C2"/>
            <w:sz w:val="24"/>
            <w:szCs w:val="24"/>
            <w:u w:val="single"/>
          </w:rPr>
          <w:delText>background of SolarPILOT</w:delText>
        </w:r>
        <w:r w:rsidRPr="00FA48F1" w:rsidDel="00744ED4">
          <w:rPr>
            <w:rFonts w:ascii="Droid Serif" w:eastAsia="Times New Roman" w:hAnsi="Droid Serif" w:cs="Times New Roman"/>
            <w:color w:val="333333"/>
            <w:sz w:val="24"/>
            <w:szCs w:val="24"/>
          </w:rPr>
          <w:fldChar w:fldCharType="end"/>
        </w:r>
        <w:r w:rsidRPr="00FA48F1" w:rsidDel="00744ED4">
          <w:rPr>
            <w:rFonts w:ascii="Droid Serif" w:eastAsia="Times New Roman" w:hAnsi="Droid Serif" w:cs="Times New Roman"/>
            <w:color w:val="333333"/>
            <w:sz w:val="24"/>
            <w:szCs w:val="24"/>
          </w:rPr>
          <w:delText>.</w:delText>
        </w:r>
      </w:del>
    </w:p>
    <w:p w14:paraId="26020E32" w14:textId="37E7689C" w:rsidR="00DE4C0E" w:rsidRDefault="00DE4C0E" w:rsidP="00FA48F1">
      <w:pPr>
        <w:shd w:val="clear" w:color="auto" w:fill="FFFFFF"/>
        <w:spacing w:after="150" w:line="240" w:lineRule="auto"/>
        <w:rPr>
          <w:ins w:id="94" w:author="Wagner, Michael" w:date="2018-03-05T17:35:00Z"/>
          <w:rFonts w:ascii="Droid Serif" w:eastAsia="Times New Roman" w:hAnsi="Droid Serif" w:cs="Times New Roman"/>
          <w:color w:val="333333"/>
          <w:sz w:val="24"/>
          <w:szCs w:val="24"/>
        </w:rPr>
      </w:pPr>
    </w:p>
    <w:p w14:paraId="43A4F759" w14:textId="2AB1E088" w:rsidR="00DE4C0E" w:rsidRPr="00FA48F1" w:rsidRDefault="00DE4C0E" w:rsidP="00FA48F1">
      <w:pPr>
        <w:shd w:val="clear" w:color="auto" w:fill="FFFFFF"/>
        <w:spacing w:after="150" w:line="240" w:lineRule="auto"/>
        <w:rPr>
          <w:ins w:id="95" w:author="Wagner, Michael" w:date="2018-03-05T17:35:00Z"/>
          <w:rFonts w:ascii="Droid Serif" w:eastAsia="Times New Roman" w:hAnsi="Droid Serif" w:cs="Times New Roman"/>
          <w:color w:val="333333"/>
          <w:sz w:val="24"/>
          <w:szCs w:val="24"/>
        </w:rPr>
      </w:pPr>
      <w:ins w:id="96" w:author="Wagner, Michael" w:date="2018-03-05T17:35: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p w14:paraId="0FBD9757" w14:textId="690C552C" w:rsidR="00FA48F1" w:rsidRDefault="00FA48F1">
      <w:pPr>
        <w:pBdr>
          <w:bottom w:val="single" w:sz="6" w:space="1" w:color="auto"/>
        </w:pBdr>
      </w:pPr>
    </w:p>
    <w:p w14:paraId="362729CE" w14:textId="05C8EFC6" w:rsidR="00744ED4" w:rsidRDefault="00744ED4"/>
    <w:p w14:paraId="08A32C6A" w14:textId="37BC901D" w:rsidR="00744ED4" w:rsidRDefault="00744ED4">
      <w:r>
        <w:t>[</w:t>
      </w:r>
      <w:r w:rsidRPr="00744ED4">
        <w:t>https://www.nrel.gov/csp/solarpilot-download.html</w:t>
      </w:r>
      <w:r>
        <w:t>]</w:t>
      </w:r>
    </w:p>
    <w:p w14:paraId="4F1832D9" w14:textId="03DE950E" w:rsidR="00744ED4" w:rsidRDefault="00744ED4" w:rsidP="00744ED4">
      <w:pPr>
        <w:pStyle w:val="Heading1"/>
        <w:shd w:val="clear" w:color="auto" w:fill="FFFFFF"/>
        <w:spacing w:before="0" w:beforeAutospacing="0" w:after="150" w:afterAutospacing="0"/>
        <w:rPr>
          <w:rFonts w:ascii="Roboto" w:hAnsi="Roboto"/>
          <w:b w:val="0"/>
          <w:bCs w:val="0"/>
          <w:color w:val="333333"/>
          <w:sz w:val="72"/>
          <w:szCs w:val="72"/>
        </w:rPr>
      </w:pPr>
      <w:r>
        <w:rPr>
          <w:rFonts w:ascii="Roboto" w:hAnsi="Roboto"/>
          <w:b w:val="0"/>
          <w:bCs w:val="0"/>
          <w:color w:val="333333"/>
          <w:sz w:val="72"/>
          <w:szCs w:val="72"/>
        </w:rPr>
        <w:t xml:space="preserve">Download </w:t>
      </w:r>
      <w:del w:id="97" w:author="Wagner, Michael" w:date="2018-03-05T17:29:00Z">
        <w:r w:rsidDel="00744ED4">
          <w:rPr>
            <w:rFonts w:ascii="Roboto" w:hAnsi="Roboto"/>
            <w:b w:val="0"/>
            <w:bCs w:val="0"/>
            <w:color w:val="333333"/>
            <w:sz w:val="72"/>
            <w:szCs w:val="72"/>
          </w:rPr>
          <w:delText>the Solar Power Tower Integrated Layout and Optimization Tool for Solar Power Towers</w:delText>
        </w:r>
      </w:del>
      <w:ins w:id="98" w:author="Wagner, Michael" w:date="2018-03-05T17:29:00Z">
        <w:r>
          <w:rPr>
            <w:rFonts w:ascii="Roboto" w:hAnsi="Roboto"/>
            <w:b w:val="0"/>
            <w:bCs w:val="0"/>
            <w:color w:val="333333"/>
            <w:sz w:val="72"/>
            <w:szCs w:val="72"/>
          </w:rPr>
          <w:t>SolarPILOT</w:t>
        </w:r>
      </w:ins>
    </w:p>
    <w:p w14:paraId="6E638AB1" w14:textId="77777777" w:rsidR="00744ED4" w:rsidRDefault="00744ED4" w:rsidP="00744ED4">
      <w:pPr>
        <w:pStyle w:val="Heading3"/>
        <w:shd w:val="clear" w:color="auto" w:fill="FFFFFF"/>
        <w:spacing w:before="300" w:after="150"/>
        <w:rPr>
          <w:rFonts w:ascii="Roboto" w:hAnsi="Roboto"/>
          <w:b/>
          <w:bCs/>
          <w:color w:val="333333"/>
          <w:sz w:val="36"/>
          <w:szCs w:val="36"/>
        </w:rPr>
      </w:pPr>
      <w:r>
        <w:rPr>
          <w:rFonts w:ascii="Roboto" w:hAnsi="Roboto"/>
          <w:b/>
          <w:bCs/>
          <w:color w:val="333333"/>
          <w:sz w:val="36"/>
          <w:szCs w:val="36"/>
        </w:rPr>
        <w:t>Current Official Release</w:t>
      </w:r>
    </w:p>
    <w:p w14:paraId="7BCC9CA9" w14:textId="2106EA01"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SolarPILOT Version </w:t>
      </w:r>
      <w:del w:id="99" w:author="Wagner, Michael" w:date="2018-03-05T17:30:00Z">
        <w:r w:rsidDel="00744ED4">
          <w:rPr>
            <w:rFonts w:ascii="Droid Serif" w:hAnsi="Droid Serif"/>
            <w:color w:val="333333"/>
          </w:rPr>
          <w:delText>2015.10.5</w:delText>
        </w:r>
      </w:del>
      <w:ins w:id="100" w:author="Wagner, Michael" w:date="2018-03-05T17:30:00Z">
        <w:r>
          <w:rPr>
            <w:rFonts w:ascii="Droid Serif" w:hAnsi="Droid Serif"/>
            <w:color w:val="333333"/>
          </w:rPr>
          <w:t>1.1.0</w:t>
        </w:r>
      </w:ins>
      <w:r>
        <w:rPr>
          <w:rFonts w:ascii="Droid Serif" w:hAnsi="Droid Serif"/>
          <w:color w:val="333333"/>
        </w:rPr>
        <w:t xml:space="preserve"> is now available. </w:t>
      </w:r>
      <w:hyperlink r:id="rId9" w:history="1">
        <w:r>
          <w:rPr>
            <w:rStyle w:val="Hyperlink"/>
            <w:rFonts w:ascii="Droid Serif" w:hAnsi="Droid Serif"/>
            <w:color w:val="A467C2"/>
          </w:rPr>
          <w:t>SolarPILOT</w:t>
        </w:r>
      </w:hyperlink>
      <w:r>
        <w:rPr>
          <w:rFonts w:ascii="Droid Serif" w:hAnsi="Droid Serif"/>
          <w:color w:val="333333"/>
        </w:rPr>
        <w:t> is available for Windows (32-bit and 64-bit)</w:t>
      </w:r>
      <w:ins w:id="101" w:author="Wagner, Michael" w:date="2018-03-05T17:30:00Z">
        <w:r>
          <w:rPr>
            <w:rFonts w:ascii="Droid Serif" w:hAnsi="Droid Serif"/>
            <w:color w:val="333333"/>
          </w:rPr>
          <w:t xml:space="preserve"> and Linux</w:t>
        </w:r>
      </w:ins>
      <w:r>
        <w:rPr>
          <w:rFonts w:ascii="Droid Serif" w:hAnsi="Droid Serif"/>
          <w:color w:val="333333"/>
        </w:rPr>
        <w:t xml:space="preserve"> systems.</w:t>
      </w:r>
    </w:p>
    <w:p w14:paraId="73A3030A" w14:textId="77777777" w:rsidR="00744ED4" w:rsidRDefault="00744ED4" w:rsidP="00744ED4">
      <w:pPr>
        <w:pStyle w:val="z-TopofForm"/>
      </w:pPr>
      <w:r>
        <w:t>Top of Form</w:t>
      </w:r>
    </w:p>
    <w:p w14:paraId="4FB89C61" w14:textId="50499BAB" w:rsidR="00744ED4" w:rsidRDefault="00744ED4" w:rsidP="00744ED4">
      <w:pPr>
        <w:shd w:val="clear" w:color="auto" w:fill="FFFFFF"/>
        <w:rPr>
          <w:rFonts w:ascii="Roboto" w:hAnsi="Roboto"/>
          <w:color w:val="333333"/>
        </w:rPr>
      </w:pPr>
      <w:r>
        <w:rPr>
          <w:rFonts w:ascii="Roboto" w:hAnsi="Roboto"/>
          <w:color w:val="333333"/>
        </w:rPr>
        <w:t>First Name</w:t>
      </w:r>
      <w:r>
        <w:rPr>
          <w:rFonts w:ascii="Roboto" w:hAnsi="Roboto"/>
          <w:color w:val="333333"/>
        </w:rPr>
        <w:object w:dxaOrig="1440" w:dyaOrig="1440" w14:anchorId="27BFF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in;height:18.4pt" o:ole="">
            <v:imagedata r:id="rId10" o:title=""/>
          </v:shape>
          <w:control r:id="rId11" w:name="DefaultOcxName" w:shapeid="_x0000_i1047"/>
        </w:object>
      </w:r>
    </w:p>
    <w:p w14:paraId="785417EA" w14:textId="44C073EE" w:rsidR="00744ED4" w:rsidRDefault="00744ED4" w:rsidP="00744ED4">
      <w:pPr>
        <w:shd w:val="clear" w:color="auto" w:fill="FFFFFF"/>
        <w:rPr>
          <w:rFonts w:ascii="Roboto" w:hAnsi="Roboto"/>
          <w:color w:val="333333"/>
        </w:rPr>
      </w:pPr>
      <w:r>
        <w:rPr>
          <w:rFonts w:ascii="Roboto" w:hAnsi="Roboto"/>
          <w:color w:val="333333"/>
        </w:rPr>
        <w:t>Last Name</w:t>
      </w:r>
      <w:r>
        <w:rPr>
          <w:rFonts w:ascii="Roboto" w:hAnsi="Roboto"/>
          <w:color w:val="333333"/>
        </w:rPr>
        <w:object w:dxaOrig="1440" w:dyaOrig="1440" w14:anchorId="0AF89B26">
          <v:shape id="_x0000_i1046" type="#_x0000_t75" style="width:1in;height:18.4pt" o:ole="">
            <v:imagedata r:id="rId10" o:title=""/>
          </v:shape>
          <w:control r:id="rId12" w:name="DefaultOcxName1" w:shapeid="_x0000_i1046"/>
        </w:object>
      </w:r>
    </w:p>
    <w:p w14:paraId="4D2674AD" w14:textId="5D8A3867" w:rsidR="00744ED4" w:rsidRDefault="00744ED4" w:rsidP="00744ED4">
      <w:pPr>
        <w:shd w:val="clear" w:color="auto" w:fill="FFFFFF"/>
        <w:rPr>
          <w:rFonts w:ascii="Roboto" w:hAnsi="Roboto"/>
          <w:color w:val="333333"/>
        </w:rPr>
      </w:pPr>
      <w:r>
        <w:rPr>
          <w:rFonts w:ascii="Roboto" w:hAnsi="Roboto"/>
          <w:color w:val="333333"/>
        </w:rPr>
        <w:t>Email Address</w:t>
      </w:r>
      <w:r>
        <w:rPr>
          <w:rStyle w:val="required"/>
          <w:rFonts w:ascii="Roboto" w:hAnsi="Roboto"/>
          <w:color w:val="333333"/>
        </w:rPr>
        <w:t> *</w:t>
      </w:r>
      <w:r>
        <w:rPr>
          <w:rFonts w:ascii="Roboto" w:hAnsi="Roboto"/>
          <w:color w:val="333333"/>
        </w:rPr>
        <w:object w:dxaOrig="1440" w:dyaOrig="1440" w14:anchorId="7E64B434">
          <v:shape id="_x0000_i1045" type="#_x0000_t75" style="width:1in;height:18.4pt" o:ole="">
            <v:imagedata r:id="rId10" o:title=""/>
          </v:shape>
          <w:control r:id="rId13" w:name="DefaultOcxName2" w:shapeid="_x0000_i1045"/>
        </w:object>
      </w:r>
    </w:p>
    <w:p w14:paraId="5756F6AD" w14:textId="42783582" w:rsidR="00744ED4" w:rsidRDefault="00744ED4" w:rsidP="00744ED4">
      <w:pPr>
        <w:shd w:val="clear" w:color="auto" w:fill="FFFFFF"/>
        <w:rPr>
          <w:rFonts w:ascii="Roboto" w:hAnsi="Roboto"/>
          <w:color w:val="333333"/>
        </w:rPr>
      </w:pPr>
      <w:r>
        <w:rPr>
          <w:rFonts w:ascii="Roboto" w:hAnsi="Roboto"/>
          <w:color w:val="333333"/>
        </w:rPr>
        <w:t>Organization</w:t>
      </w:r>
      <w:r>
        <w:rPr>
          <w:rFonts w:ascii="Roboto" w:hAnsi="Roboto"/>
          <w:color w:val="333333"/>
        </w:rPr>
        <w:object w:dxaOrig="1440" w:dyaOrig="1440" w14:anchorId="78621FF4">
          <v:shape id="_x0000_i1044" type="#_x0000_t75" style="width:1in;height:18.4pt" o:ole="">
            <v:imagedata r:id="rId10" o:title=""/>
          </v:shape>
          <w:control r:id="rId14" w:name="DefaultOcxName3" w:shapeid="_x0000_i1044"/>
        </w:object>
      </w:r>
    </w:p>
    <w:p w14:paraId="3E421EEB" w14:textId="1EF180E1" w:rsidR="00744ED4" w:rsidRDefault="00744ED4" w:rsidP="00744ED4">
      <w:pPr>
        <w:shd w:val="clear" w:color="auto" w:fill="FFFFFF"/>
        <w:rPr>
          <w:rFonts w:ascii="Roboto" w:hAnsi="Roboto"/>
          <w:color w:val="333333"/>
        </w:rPr>
      </w:pPr>
      <w:r>
        <w:rPr>
          <w:rFonts w:ascii="Roboto" w:hAnsi="Roboto"/>
          <w:color w:val="333333"/>
        </w:rPr>
        <w:t>Planned Use of SolarPILOT:</w:t>
      </w:r>
      <w:r>
        <w:rPr>
          <w:rFonts w:ascii="Roboto" w:hAnsi="Roboto"/>
          <w:color w:val="333333"/>
        </w:rPr>
        <w:object w:dxaOrig="1440" w:dyaOrig="1440" w14:anchorId="6770D796">
          <v:shape id="_x0000_i1043" type="#_x0000_t75" style="width:182.3pt;height:66.65pt" o:ole="">
            <v:imagedata r:id="rId15" o:title=""/>
          </v:shape>
          <w:control r:id="rId16" w:name="DefaultOcxName4" w:shapeid="_x0000_i1043"/>
        </w:object>
      </w:r>
    </w:p>
    <w:p w14:paraId="09A8EF92" w14:textId="6EDD3518" w:rsidR="00744ED4" w:rsidDel="00744ED4" w:rsidRDefault="00744ED4" w:rsidP="00744ED4">
      <w:pPr>
        <w:shd w:val="clear" w:color="auto" w:fill="FFFFFF"/>
        <w:rPr>
          <w:del w:id="102" w:author="Wagner, Michael" w:date="2018-03-05T17:30:00Z"/>
          <w:rFonts w:ascii="Roboto" w:hAnsi="Roboto"/>
          <w:color w:val="333333"/>
        </w:rPr>
      </w:pPr>
      <w:del w:id="103" w:author="Wagner, Michael" w:date="2018-03-05T17:30:00Z">
        <w:r w:rsidDel="00744ED4">
          <w:rPr>
            <w:rFonts w:ascii="Roboto" w:hAnsi="Roboto"/>
            <w:color w:val="333333"/>
          </w:rPr>
          <w:delText>Do you want to be informed of future releases and publications?</w:delText>
        </w:r>
      </w:del>
    </w:p>
    <w:p w14:paraId="30FB717B" w14:textId="685809AD" w:rsidR="00744ED4" w:rsidDel="00744ED4" w:rsidRDefault="00744ED4" w:rsidP="00744ED4">
      <w:pPr>
        <w:shd w:val="clear" w:color="auto" w:fill="FFFFFF"/>
        <w:rPr>
          <w:del w:id="104" w:author="Wagner, Michael" w:date="2018-03-05T17:30:00Z"/>
          <w:rFonts w:ascii="Roboto" w:hAnsi="Roboto"/>
          <w:color w:val="333333"/>
        </w:rPr>
      </w:pPr>
      <w:del w:id="105" w:author="Wagner, Michael" w:date="2018-03-05T17:30:00Z">
        <w:r w:rsidDel="00744ED4">
          <w:rPr>
            <w:rFonts w:ascii="Roboto" w:hAnsi="Roboto"/>
            <w:color w:val="333333"/>
          </w:rPr>
          <w:object w:dxaOrig="1440" w:dyaOrig="1440" w14:anchorId="6F0B90BF">
            <v:shape id="_x0000_i1042" type="#_x0000_t75" style="width:19.9pt;height:19.15pt" o:ole="">
              <v:imagedata r:id="rId17" o:title=""/>
            </v:shape>
            <w:control r:id="rId18" w:name="DefaultOcxName5" w:shapeid="_x0000_i1042"/>
          </w:object>
        </w:r>
        <w:r w:rsidDel="00744ED4">
          <w:rPr>
            <w:rFonts w:ascii="Roboto" w:hAnsi="Roboto"/>
            <w:color w:val="333333"/>
          </w:rPr>
          <w:delText>Yes</w:delText>
        </w:r>
      </w:del>
    </w:p>
    <w:p w14:paraId="393D536D" w14:textId="4BD8AE85" w:rsidR="00744ED4" w:rsidDel="00744ED4" w:rsidRDefault="00744ED4" w:rsidP="00744ED4">
      <w:pPr>
        <w:shd w:val="clear" w:color="auto" w:fill="FFFFFF"/>
        <w:rPr>
          <w:del w:id="106" w:author="Wagner, Michael" w:date="2018-03-05T17:30:00Z"/>
          <w:rFonts w:ascii="Roboto" w:hAnsi="Roboto"/>
          <w:color w:val="333333"/>
        </w:rPr>
      </w:pPr>
      <w:del w:id="107" w:author="Wagner, Michael" w:date="2018-03-05T17:30:00Z">
        <w:r w:rsidDel="00744ED4">
          <w:rPr>
            <w:rFonts w:ascii="Roboto" w:hAnsi="Roboto"/>
            <w:color w:val="333333"/>
          </w:rPr>
          <w:object w:dxaOrig="1440" w:dyaOrig="1440" w14:anchorId="29BCE7E0">
            <v:shape id="_x0000_i1041" type="#_x0000_t75" style="width:19.9pt;height:19.15pt" o:ole="">
              <v:imagedata r:id="rId17" o:title=""/>
            </v:shape>
            <w:control r:id="rId19" w:name="DefaultOcxName6" w:shapeid="_x0000_i1041"/>
          </w:object>
        </w:r>
        <w:r w:rsidDel="00744ED4">
          <w:rPr>
            <w:rFonts w:ascii="Roboto" w:hAnsi="Roboto"/>
            <w:color w:val="333333"/>
          </w:rPr>
          <w:delText>No</w:delText>
        </w:r>
      </w:del>
    </w:p>
    <w:p w14:paraId="00B64AFA" w14:textId="77777777" w:rsidR="00744ED4" w:rsidRDefault="00744ED4" w:rsidP="00744ED4">
      <w:pPr>
        <w:shd w:val="clear" w:color="auto" w:fill="FFFFFF"/>
        <w:rPr>
          <w:rFonts w:ascii="Roboto" w:hAnsi="Roboto"/>
          <w:color w:val="333333"/>
        </w:rPr>
      </w:pPr>
      <w:r>
        <w:rPr>
          <w:rFonts w:ascii="Roboto" w:hAnsi="Roboto"/>
          <w:color w:val="333333"/>
        </w:rPr>
        <w:t>DOWNLOAD </w:t>
      </w:r>
    </w:p>
    <w:p w14:paraId="6C670C25" w14:textId="77777777" w:rsidR="00744ED4" w:rsidRDefault="00744ED4" w:rsidP="00744ED4">
      <w:pPr>
        <w:pStyle w:val="z-BottomofForm"/>
      </w:pPr>
      <w:r>
        <w:t>Bottom of Form</w:t>
      </w:r>
    </w:p>
    <w:p w14:paraId="4849D18A" w14:textId="77777777" w:rsidR="00744ED4" w:rsidRDefault="00744ED4" w:rsidP="00744ED4">
      <w:pPr>
        <w:pStyle w:val="Heading2"/>
        <w:shd w:val="clear" w:color="auto" w:fill="FFFFFF"/>
        <w:spacing w:before="300" w:after="150"/>
        <w:rPr>
          <w:rFonts w:ascii="Roboto" w:hAnsi="Roboto"/>
          <w:color w:val="E07700"/>
          <w:sz w:val="45"/>
          <w:szCs w:val="45"/>
        </w:rPr>
      </w:pPr>
      <w:r>
        <w:rPr>
          <w:rFonts w:ascii="Roboto" w:hAnsi="Roboto"/>
          <w:b/>
          <w:bCs/>
          <w:color w:val="E07700"/>
          <w:sz w:val="45"/>
          <w:szCs w:val="45"/>
        </w:rPr>
        <w:t>Release Notes</w:t>
      </w:r>
    </w:p>
    <w:p w14:paraId="52F8884D" w14:textId="0E56786A" w:rsidR="00744ED4" w:rsidRDefault="00744ED4" w:rsidP="00744ED4">
      <w:pPr>
        <w:pStyle w:val="Heading3"/>
        <w:shd w:val="clear" w:color="auto" w:fill="FFFFFF"/>
        <w:spacing w:before="300" w:after="150"/>
        <w:rPr>
          <w:rFonts w:ascii="Roboto" w:hAnsi="Roboto"/>
          <w:b/>
          <w:bCs/>
          <w:color w:val="333333"/>
          <w:sz w:val="36"/>
          <w:szCs w:val="36"/>
        </w:rPr>
      </w:pPr>
      <w:r>
        <w:rPr>
          <w:rFonts w:ascii="Roboto" w:hAnsi="Roboto"/>
          <w:b/>
          <w:bCs/>
          <w:color w:val="333333"/>
          <w:sz w:val="36"/>
          <w:szCs w:val="36"/>
        </w:rPr>
        <w:t xml:space="preserve">Version </w:t>
      </w:r>
      <w:del w:id="108" w:author="Wagner, Michael" w:date="2018-03-05T17:30:00Z">
        <w:r w:rsidDel="00744ED4">
          <w:rPr>
            <w:rFonts w:ascii="Roboto" w:hAnsi="Roboto"/>
            <w:b/>
            <w:bCs/>
            <w:color w:val="333333"/>
            <w:sz w:val="36"/>
            <w:szCs w:val="36"/>
          </w:rPr>
          <w:delText>2015.10.5</w:delText>
        </w:r>
      </w:del>
      <w:ins w:id="109" w:author="Wagner, Michael" w:date="2018-03-05T17:30:00Z">
        <w:r>
          <w:rPr>
            <w:rFonts w:ascii="Roboto" w:hAnsi="Roboto"/>
            <w:b/>
            <w:bCs/>
            <w:color w:val="333333"/>
            <w:sz w:val="36"/>
            <w:szCs w:val="36"/>
          </w:rPr>
          <w:t>1.1.0</w:t>
        </w:r>
      </w:ins>
      <w:r>
        <w:rPr>
          <w:rFonts w:ascii="Roboto" w:hAnsi="Roboto"/>
          <w:b/>
          <w:bCs/>
          <w:color w:val="333333"/>
          <w:sz w:val="36"/>
          <w:szCs w:val="36"/>
        </w:rPr>
        <w:t xml:space="preserve"> is the first </w:t>
      </w:r>
      <w:del w:id="110" w:author="Wagner, Michael" w:date="2018-03-05T17:30:00Z">
        <w:r w:rsidDel="00744ED4">
          <w:rPr>
            <w:rFonts w:ascii="Roboto" w:hAnsi="Roboto"/>
            <w:b/>
            <w:bCs/>
            <w:color w:val="333333"/>
            <w:sz w:val="36"/>
            <w:szCs w:val="36"/>
          </w:rPr>
          <w:delText xml:space="preserve">public </w:delText>
        </w:r>
      </w:del>
      <w:ins w:id="111" w:author="Wagner, Michael" w:date="2018-03-05T17:30:00Z">
        <w:r>
          <w:rPr>
            <w:rFonts w:ascii="Roboto" w:hAnsi="Roboto"/>
            <w:b/>
            <w:bCs/>
            <w:color w:val="333333"/>
            <w:sz w:val="36"/>
            <w:szCs w:val="36"/>
          </w:rPr>
          <w:t>open source</w:t>
        </w:r>
        <w:r>
          <w:rPr>
            <w:rFonts w:ascii="Roboto" w:hAnsi="Roboto"/>
            <w:b/>
            <w:bCs/>
            <w:color w:val="333333"/>
            <w:sz w:val="36"/>
            <w:szCs w:val="36"/>
          </w:rPr>
          <w:t xml:space="preserve"> </w:t>
        </w:r>
      </w:ins>
      <w:r>
        <w:rPr>
          <w:rFonts w:ascii="Roboto" w:hAnsi="Roboto"/>
          <w:b/>
          <w:bCs/>
          <w:color w:val="333333"/>
          <w:sz w:val="36"/>
          <w:szCs w:val="36"/>
        </w:rPr>
        <w:t>release. Future releases will provide updates to the release notes as needed.</w:t>
      </w:r>
    </w:p>
    <w:p w14:paraId="2391E4C4" w14:textId="559BD249"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The best place to find answers about using SolarPILOT is the software's Help system. Just click Help Contents under the Help </w:t>
      </w:r>
      <w:proofErr w:type="gramStart"/>
      <w:r>
        <w:rPr>
          <w:rFonts w:ascii="Droid Serif" w:hAnsi="Droid Serif"/>
          <w:color w:val="333333"/>
        </w:rPr>
        <w:t>menu, or</w:t>
      </w:r>
      <w:proofErr w:type="gramEnd"/>
      <w:r>
        <w:rPr>
          <w:rFonts w:ascii="Droid Serif" w:hAnsi="Droid Serif"/>
          <w:color w:val="333333"/>
        </w:rPr>
        <w:t xml:space="preserve"> press F1 from any input page to launch the help documentation. </w:t>
      </w:r>
      <w:del w:id="112" w:author="Wagner, Michael" w:date="2018-03-05T17:30:00Z">
        <w:r w:rsidDel="00744ED4">
          <w:rPr>
            <w:rFonts w:ascii="Droid Serif" w:hAnsi="Droid Serif"/>
            <w:color w:val="333333"/>
          </w:rPr>
          <w:delText>Currently, there are no user guides or other reference manuals.</w:delText>
        </w:r>
      </w:del>
    </w:p>
    <w:p w14:paraId="2F01F12C" w14:textId="5614B9B7"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 xml:space="preserve">Send questions and comments to the </w:t>
      </w:r>
      <w:del w:id="113" w:author="Wagner, Michael" w:date="2018-03-05T17:31:00Z">
        <w:r w:rsidDel="00744ED4">
          <w:rPr>
            <w:rFonts w:ascii="Droid Serif" w:hAnsi="Droid Serif"/>
            <w:color w:val="333333"/>
          </w:rPr>
          <w:delText>&lt;a href="</w:delText>
        </w:r>
      </w:del>
      <w:del w:id="114" w:author="Wagner, Michael" w:date="2018-03-05T17:30:00Z">
        <w:r w:rsidDel="00744ED4">
          <w:rPr>
            <w:rFonts w:ascii="Droid Serif" w:hAnsi="Droid Serif"/>
            <w:color w:val="333333"/>
          </w:rPr>
          <w:delText>mailto:solarpilot.support@nrel.gov</w:delText>
        </w:r>
      </w:del>
      <w:del w:id="115" w:author="Wagner, Michael" w:date="2018-03-05T17:31:00Z">
        <w:r w:rsidDel="00744ED4">
          <w:rPr>
            <w:rFonts w:ascii="Droid Serif" w:hAnsi="Droid Serif"/>
            <w:color w:val="333333"/>
          </w:rPr>
          <w:delText>"&gt;</w:delText>
        </w:r>
      </w:del>
      <w:ins w:id="116" w:author="Wagner, Michael" w:date="2018-03-05T17:31:00Z">
        <w:r>
          <w:rPr>
            <w:rFonts w:ascii="Droid Serif" w:hAnsi="Droid Serif"/>
            <w:color w:val="333333"/>
          </w:rPr>
          <w:fldChar w:fldCharType="begin"/>
        </w:r>
        <w:r>
          <w:rPr>
            <w:rFonts w:ascii="Droid Serif" w:hAnsi="Droid Serif"/>
            <w:color w:val="333333"/>
          </w:rPr>
          <w:instrText xml:space="preserve"> HYPERLINK "mailto:solarpilot.support@nrel.gov" </w:instrText>
        </w:r>
        <w:r>
          <w:rPr>
            <w:rFonts w:ascii="Droid Serif" w:hAnsi="Droid Serif"/>
            <w:color w:val="333333"/>
          </w:rPr>
        </w:r>
        <w:r>
          <w:rPr>
            <w:rFonts w:ascii="Droid Serif" w:hAnsi="Droid Serif"/>
            <w:color w:val="333333"/>
          </w:rPr>
          <w:fldChar w:fldCharType="separate"/>
        </w:r>
        <w:r w:rsidRPr="00744ED4">
          <w:rPr>
            <w:rStyle w:val="Hyperlink"/>
            <w:rFonts w:ascii="Droid Serif" w:hAnsi="Droid Serif"/>
          </w:rPr>
          <w:t>user support team</w:t>
        </w:r>
        <w:r>
          <w:rPr>
            <w:rFonts w:ascii="Droid Serif" w:hAnsi="Droid Serif"/>
            <w:color w:val="333333"/>
          </w:rPr>
          <w:fldChar w:fldCharType="end"/>
        </w:r>
      </w:ins>
      <w:del w:id="117" w:author="Wagner, Michael" w:date="2018-03-05T17:31:00Z">
        <w:r w:rsidDel="00744ED4">
          <w:rPr>
            <w:rFonts w:ascii="Droid Serif" w:hAnsi="Droid Serif"/>
            <w:color w:val="333333"/>
          </w:rPr>
          <w:delText>&lt;/a&gt;</w:delText>
        </w:r>
      </w:del>
      <w:r>
        <w:rPr>
          <w:rFonts w:ascii="Droid Serif" w:hAnsi="Droid Serif"/>
          <w:color w:val="333333"/>
        </w:rPr>
        <w:t>. Responses are supported by the limited SolarPILOT budget.</w:t>
      </w:r>
    </w:p>
    <w:p w14:paraId="0D4FB1F9" w14:textId="77777777" w:rsidR="00DE4C0E" w:rsidRDefault="00DE4C0E">
      <w:pPr>
        <w:pBdr>
          <w:bottom w:val="single" w:sz="6" w:space="1" w:color="auto"/>
        </w:pBdr>
        <w:rPr>
          <w:ins w:id="118" w:author="Wagner, Michael" w:date="2018-03-05T17:33:00Z"/>
          <w:rFonts w:ascii="Droid Serif" w:hAnsi="Droid Serif"/>
          <w:color w:val="333333"/>
        </w:rPr>
      </w:pPr>
    </w:p>
    <w:p w14:paraId="190680AF" w14:textId="49FA5FB6" w:rsidR="00744ED4" w:rsidRDefault="00DE4C0E">
      <w:pPr>
        <w:pBdr>
          <w:bottom w:val="single" w:sz="6" w:space="1" w:color="auto"/>
        </w:pBdr>
        <w:rPr>
          <w:ins w:id="119" w:author="Wagner, Michael" w:date="2018-03-05T17:33:00Z"/>
          <w:rFonts w:ascii="Droid Serif" w:hAnsi="Droid Serif"/>
          <w:color w:val="333333"/>
        </w:rPr>
      </w:pPr>
      <w:ins w:id="120" w:author="Wagner, Michael" w:date="2018-03-05T17:33:00Z">
        <w:r>
          <w:rPr>
            <w:rFonts w:ascii="Droid Serif" w:hAnsi="Droid Serif"/>
            <w:color w:val="333333"/>
          </w:rPr>
          <w:fldChar w:fldCharType="begin"/>
        </w:r>
      </w:ins>
      <w:ins w:id="121" w:author="Wagner, Michael" w:date="2018-03-05T17:34:00Z">
        <w:r>
          <w:rPr>
            <w:rFonts w:ascii="Droid Serif" w:hAnsi="Droid Serif"/>
            <w:color w:val="333333"/>
          </w:rPr>
          <w:instrText>HYPERLINK "https://www.nrel.gov/csp/solarpilot.html"</w:instrText>
        </w:r>
        <w:r>
          <w:rPr>
            <w:rFonts w:ascii="Droid Serif" w:hAnsi="Droid Serif"/>
            <w:color w:val="333333"/>
          </w:rPr>
        </w:r>
      </w:ins>
      <w:ins w:id="122" w:author="Wagner, Michael" w:date="2018-03-05T17:33:00Z">
        <w:r>
          <w:rPr>
            <w:rFonts w:ascii="Droid Serif" w:hAnsi="Droid Serif"/>
            <w:color w:val="333333"/>
          </w:rPr>
          <w:fldChar w:fldCharType="separate"/>
        </w:r>
      </w:ins>
      <w:ins w:id="123" w:author="Wagner, Michael" w:date="2018-03-05T17:34:00Z">
        <w:r>
          <w:rPr>
            <w:rStyle w:val="Hyperlink"/>
            <w:rFonts w:ascii="Droid Serif" w:hAnsi="Droid Serif"/>
            <w:color w:val="A467C2"/>
          </w:rPr>
          <w:t>&gt; SolarPILOT home</w:t>
        </w:r>
      </w:ins>
      <w:ins w:id="124" w:author="Wagner, Michael" w:date="2018-03-05T17:33:00Z">
        <w:r>
          <w:rPr>
            <w:rFonts w:ascii="Droid Serif" w:hAnsi="Droid Serif"/>
            <w:color w:val="333333"/>
          </w:rPr>
          <w:fldChar w:fldCharType="end"/>
        </w:r>
      </w:ins>
    </w:p>
    <w:p w14:paraId="711E2F71" w14:textId="77777777" w:rsidR="00DE4C0E" w:rsidRDefault="00DE4C0E">
      <w:pPr>
        <w:pBdr>
          <w:bottom w:val="single" w:sz="6" w:space="1" w:color="auto"/>
        </w:pBdr>
      </w:pPr>
    </w:p>
    <w:p w14:paraId="349F1725" w14:textId="5647ABAD" w:rsidR="00744ED4" w:rsidRDefault="00744ED4"/>
    <w:p w14:paraId="1691DF65" w14:textId="2D91518D" w:rsidR="00744ED4" w:rsidRDefault="00744ED4">
      <w:r>
        <w:t>[</w:t>
      </w:r>
      <w:r w:rsidRPr="00744ED4">
        <w:t>https://www.nrel.gov/csp/solarpilot-background.html</w:t>
      </w:r>
      <w:r>
        <w:t>]</w:t>
      </w:r>
    </w:p>
    <w:p w14:paraId="2216D843" w14:textId="61734EB1" w:rsidR="00744ED4" w:rsidRDefault="00744ED4"/>
    <w:p w14:paraId="62A92E99" w14:textId="556513B8" w:rsidR="00744ED4" w:rsidRDefault="00744ED4" w:rsidP="00744ED4">
      <w:pPr>
        <w:pStyle w:val="Heading1"/>
        <w:shd w:val="clear" w:color="auto" w:fill="FFFFFF"/>
        <w:spacing w:before="0" w:beforeAutospacing="0" w:after="150" w:afterAutospacing="0"/>
        <w:rPr>
          <w:rFonts w:ascii="Roboto" w:hAnsi="Roboto"/>
          <w:b w:val="0"/>
          <w:bCs w:val="0"/>
          <w:color w:val="333333"/>
          <w:sz w:val="72"/>
          <w:szCs w:val="72"/>
        </w:rPr>
      </w:pPr>
      <w:del w:id="125" w:author="Wagner, Michael" w:date="2018-03-05T17:32:00Z">
        <w:r w:rsidDel="00744ED4">
          <w:rPr>
            <w:rFonts w:ascii="Roboto" w:hAnsi="Roboto"/>
            <w:b w:val="0"/>
            <w:bCs w:val="0"/>
            <w:color w:val="333333"/>
            <w:sz w:val="72"/>
            <w:szCs w:val="72"/>
          </w:rPr>
          <w:delText>Solar Power Tower Integrated Layout and Optimization Tool</w:delText>
        </w:r>
      </w:del>
      <w:ins w:id="126" w:author="Wagner, Michael" w:date="2018-03-05T17:32:00Z">
        <w:r>
          <w:rPr>
            <w:rFonts w:ascii="Roboto" w:hAnsi="Roboto"/>
            <w:b w:val="0"/>
            <w:bCs w:val="0"/>
            <w:color w:val="333333"/>
            <w:sz w:val="72"/>
            <w:szCs w:val="72"/>
          </w:rPr>
          <w:t>SolarPILOT</w:t>
        </w:r>
      </w:ins>
      <w:r>
        <w:rPr>
          <w:rFonts w:ascii="Roboto" w:hAnsi="Roboto"/>
          <w:b w:val="0"/>
          <w:bCs w:val="0"/>
          <w:color w:val="333333"/>
          <w:sz w:val="72"/>
          <w:szCs w:val="72"/>
        </w:rPr>
        <w:t xml:space="preserve"> Background</w:t>
      </w:r>
    </w:p>
    <w:p w14:paraId="0F6D82E5" w14:textId="77777777" w:rsidR="00744ED4" w:rsidRDefault="00744ED4" w:rsidP="00744ED4">
      <w:pPr>
        <w:pStyle w:val="NormalWeb"/>
        <w:shd w:val="clear" w:color="auto" w:fill="FFFFFF"/>
        <w:spacing w:before="0" w:beforeAutospacing="0" w:after="150" w:afterAutospacing="0"/>
        <w:rPr>
          <w:rFonts w:ascii="Droid Serif" w:hAnsi="Droid Serif"/>
          <w:color w:val="333333"/>
        </w:rPr>
      </w:pPr>
      <w:hyperlink r:id="rId20" w:history="1">
        <w:r>
          <w:rPr>
            <w:rStyle w:val="Hyperlink"/>
            <w:rFonts w:ascii="Droid Serif" w:hAnsi="Droid Serif"/>
            <w:color w:val="A467C2"/>
            <w:u w:val="none"/>
          </w:rPr>
          <w:t>SolarPILOT</w:t>
        </w:r>
      </w:hyperlink>
      <w:r>
        <w:rPr>
          <w:rFonts w:ascii="Droid Serif" w:hAnsi="Droid Serif"/>
          <w:color w:val="333333"/>
        </w:rPr>
        <w:t xml:space="preserve"> offers several unique capabilities compared to other software tools. Unlike exclusively ray-tracing tools, SolarPILOT runs the analytical simulation engine that uses a modified Gaussian series expansion to characterize the image generated by each heliostat. Rather than construct the model of the image using </w:t>
      </w:r>
      <w:proofErr w:type="gramStart"/>
      <w:r>
        <w:rPr>
          <w:rFonts w:ascii="Droid Serif" w:hAnsi="Droid Serif"/>
          <w:color w:val="333333"/>
        </w:rPr>
        <w:t>a large number of</w:t>
      </w:r>
      <w:proofErr w:type="gramEnd"/>
      <w:r>
        <w:rPr>
          <w:rFonts w:ascii="Droid Serif" w:hAnsi="Droid Serif"/>
          <w:color w:val="333333"/>
        </w:rPr>
        <w:t xml:space="preserve"> rays that eventually approach a Gaussian-form image via probabilistic modeling, the error distributions are "baked in" to the analytical formulation to begin with, allowing an explicit model that solves much more quickly than a probabilistic one.</w:t>
      </w:r>
    </w:p>
    <w:p w14:paraId="77434076" w14:textId="77777777" w:rsidR="00744ED4" w:rsidRDefault="00744ED4" w:rsidP="00744ED4">
      <w:pPr>
        <w:pStyle w:val="NormalWeb"/>
        <w:shd w:val="clear" w:color="auto" w:fill="FFFFFF"/>
        <w:spacing w:before="0" w:beforeAutospacing="0" w:after="150" w:afterAutospacing="0"/>
        <w:rPr>
          <w:rFonts w:ascii="Droid Serif" w:hAnsi="Droid Serif"/>
          <w:color w:val="333333"/>
        </w:rPr>
      </w:pPr>
      <w:r>
        <w:rPr>
          <w:rFonts w:ascii="Droid Serif" w:hAnsi="Droid Serif"/>
          <w:color w:val="333333"/>
        </w:rPr>
        <w:t>SolarPILOT is also a comprehensive power tower optical-modeling tool, including the ability to generate field layouts in a variety of patterns or land constraints, conduct detailed optical performance simulations down to the level of each heliostat facet, perform optimization of key system variables, and conduct parametric analyses. SolarPILOT is especially unique in containing the analytical engine alongside a ray-tracing core for more detailed simulations. The SolTrace simulation engine is included and controlled via an application programming interface in each SolarPILOT distribution.</w:t>
      </w:r>
    </w:p>
    <w:p w14:paraId="6A0CF4B0" w14:textId="2E5B16AD" w:rsidR="00744ED4" w:rsidDel="00DE4C0E" w:rsidRDefault="00744ED4">
      <w:pPr>
        <w:rPr>
          <w:del w:id="127" w:author="Wagner, Michael" w:date="2018-03-05T17:32:00Z"/>
          <w:rFonts w:ascii="Droid Serif" w:hAnsi="Droid Serif"/>
          <w:color w:val="333333"/>
        </w:rPr>
      </w:pPr>
      <w:del w:id="128" w:author="Wagner, Michael" w:date="2018-03-05T17:32:00Z">
        <w:r w:rsidDel="00744ED4">
          <w:rPr>
            <w:rFonts w:ascii="Droid Serif" w:hAnsi="Droid Serif"/>
            <w:color w:val="333333"/>
          </w:rPr>
          <w:fldChar w:fldCharType="begin"/>
        </w:r>
        <w:r w:rsidDel="00744ED4">
          <w:rPr>
            <w:rFonts w:ascii="Droid Serif" w:hAnsi="Droid Serif"/>
            <w:color w:val="333333"/>
          </w:rPr>
          <w:delInstrText xml:space="preserve"> HYPERLINK "https://www.nrel.gov/csp/solarpilot-download.html" </w:delInstrText>
        </w:r>
        <w:r w:rsidDel="00744ED4">
          <w:rPr>
            <w:rFonts w:ascii="Droid Serif" w:hAnsi="Droid Serif"/>
            <w:color w:val="333333"/>
          </w:rPr>
          <w:fldChar w:fldCharType="separate"/>
        </w:r>
        <w:r w:rsidDel="00744ED4">
          <w:rPr>
            <w:rStyle w:val="Hyperlink"/>
            <w:rFonts w:ascii="Droid Serif" w:hAnsi="Droid Serif"/>
            <w:color w:val="A467C2"/>
            <w:u w:val="none"/>
          </w:rPr>
          <w:delText>Download SolarPILOT</w:delText>
        </w:r>
        <w:r w:rsidDel="00744ED4">
          <w:rPr>
            <w:rFonts w:ascii="Droid Serif" w:hAnsi="Droid Serif"/>
            <w:color w:val="333333"/>
          </w:rPr>
          <w:fldChar w:fldCharType="end"/>
        </w:r>
        <w:r w:rsidDel="00744ED4">
          <w:rPr>
            <w:rFonts w:ascii="Droid Serif" w:hAnsi="Droid Serif"/>
            <w:color w:val="333333"/>
          </w:rPr>
          <w:delText> or learn more about </w:delText>
        </w:r>
        <w:r w:rsidDel="00744ED4">
          <w:rPr>
            <w:rFonts w:ascii="Droid Serif" w:hAnsi="Droid Serif"/>
            <w:color w:val="333333"/>
          </w:rPr>
          <w:fldChar w:fldCharType="begin"/>
        </w:r>
        <w:r w:rsidDel="00744ED4">
          <w:rPr>
            <w:rFonts w:ascii="Droid Serif" w:hAnsi="Droid Serif"/>
            <w:color w:val="333333"/>
          </w:rPr>
          <w:delInstrText xml:space="preserve"> HYPERLINK "https://www.nrel.gov/csp/solarpilot-collaboration.html" </w:delInstrText>
        </w:r>
        <w:r w:rsidDel="00744ED4">
          <w:rPr>
            <w:rFonts w:ascii="Droid Serif" w:hAnsi="Droid Serif"/>
            <w:color w:val="333333"/>
          </w:rPr>
          <w:fldChar w:fldCharType="separate"/>
        </w:r>
        <w:r w:rsidDel="00744ED4">
          <w:rPr>
            <w:rStyle w:val="Hyperlink"/>
            <w:rFonts w:ascii="Droid Serif" w:hAnsi="Droid Serif"/>
            <w:color w:val="A467C2"/>
            <w:u w:val="none"/>
          </w:rPr>
          <w:delText>upcoming additional features</w:delText>
        </w:r>
        <w:r w:rsidDel="00744ED4">
          <w:rPr>
            <w:rFonts w:ascii="Droid Serif" w:hAnsi="Droid Serif"/>
            <w:color w:val="333333"/>
          </w:rPr>
          <w:fldChar w:fldCharType="end"/>
        </w:r>
        <w:r w:rsidDel="00744ED4">
          <w:rPr>
            <w:rFonts w:ascii="Droid Serif" w:hAnsi="Droid Serif"/>
            <w:color w:val="333333"/>
          </w:rPr>
          <w:delText>.</w:delText>
        </w:r>
      </w:del>
    </w:p>
    <w:p w14:paraId="7781BA32" w14:textId="77777777" w:rsidR="00DE4C0E" w:rsidRDefault="00DE4C0E" w:rsidP="00744ED4">
      <w:pPr>
        <w:pStyle w:val="NormalWeb"/>
        <w:shd w:val="clear" w:color="auto" w:fill="FFFFFF"/>
        <w:spacing w:before="0" w:beforeAutospacing="0" w:after="150" w:afterAutospacing="0"/>
        <w:rPr>
          <w:ins w:id="129" w:author="Wagner, Michael" w:date="2018-03-05T17:34:00Z"/>
          <w:rFonts w:ascii="Droid Serif" w:hAnsi="Droid Serif"/>
          <w:color w:val="333333"/>
        </w:rPr>
      </w:pPr>
    </w:p>
    <w:p w14:paraId="1F9EB9AA" w14:textId="793CD8EE" w:rsidR="00744ED4" w:rsidRDefault="00DE4C0E">
      <w:ins w:id="130" w:author="Wagner, Michael" w:date="2018-03-05T17:34:00Z">
        <w:r>
          <w:rPr>
            <w:rFonts w:ascii="Droid Serif" w:hAnsi="Droid Serif"/>
            <w:color w:val="333333"/>
          </w:rPr>
          <w:fldChar w:fldCharType="begin"/>
        </w:r>
        <w:r>
          <w:rPr>
            <w:rFonts w:ascii="Droid Serif" w:hAnsi="Droid Serif"/>
            <w:color w:val="333333"/>
          </w:rPr>
          <w:instrText>HYPERLINK "https://www.nrel.gov/csp/solarpilot.html"</w:instrText>
        </w:r>
        <w:r>
          <w:rPr>
            <w:rFonts w:ascii="Droid Serif" w:hAnsi="Droid Serif"/>
            <w:color w:val="333333"/>
          </w:rPr>
        </w:r>
        <w:r>
          <w:rPr>
            <w:rFonts w:ascii="Droid Serif" w:hAnsi="Droid Serif"/>
            <w:color w:val="333333"/>
          </w:rPr>
          <w:fldChar w:fldCharType="separate"/>
        </w:r>
        <w:r>
          <w:rPr>
            <w:rStyle w:val="Hyperlink"/>
            <w:rFonts w:ascii="Droid Serif" w:hAnsi="Droid Serif"/>
            <w:color w:val="A467C2"/>
          </w:rPr>
          <w:t>&gt; SolarPILOT home</w:t>
        </w:r>
        <w:r>
          <w:rPr>
            <w:rFonts w:ascii="Droid Serif" w:hAnsi="Droid Serif"/>
            <w:color w:val="333333"/>
          </w:rPr>
          <w:fldChar w:fldCharType="end"/>
        </w:r>
      </w:ins>
    </w:p>
    <w:sectPr w:rsidR="00744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Arial"/>
    <w:panose1 w:val="00000000000000000000"/>
    <w:charset w:val="00"/>
    <w:family w:val="roman"/>
    <w:notTrueType/>
    <w:pitch w:val="default"/>
  </w:font>
  <w:font w:name="Droid 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11B"/>
    <w:multiLevelType w:val="hybridMultilevel"/>
    <w:tmpl w:val="F752CC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B1070"/>
    <w:multiLevelType w:val="multilevel"/>
    <w:tmpl w:val="7E6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66ACD"/>
    <w:multiLevelType w:val="multilevel"/>
    <w:tmpl w:val="1C16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A917FE"/>
    <w:multiLevelType w:val="multilevel"/>
    <w:tmpl w:val="30DE3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gner, Michael">
    <w15:presenceInfo w15:providerId="AD" w15:userId="S-1-5-21-2090949127-153249958-1489575960-28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6E"/>
    <w:rsid w:val="006D66E0"/>
    <w:rsid w:val="00744ED4"/>
    <w:rsid w:val="0097286E"/>
    <w:rsid w:val="00AF5083"/>
    <w:rsid w:val="00C06E4F"/>
    <w:rsid w:val="00D603D0"/>
    <w:rsid w:val="00DE4C0E"/>
    <w:rsid w:val="00EB09E8"/>
    <w:rsid w:val="00F1670C"/>
    <w:rsid w:val="00FA4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2214"/>
  <w15:chartTrackingRefBased/>
  <w15:docId w15:val="{F66E5CF7-88BF-4ED4-AE5B-84B5DA799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728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44E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44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6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728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286E"/>
    <w:rPr>
      <w:i/>
      <w:iCs/>
    </w:rPr>
  </w:style>
  <w:style w:type="character" w:styleId="Hyperlink">
    <w:name w:val="Hyperlink"/>
    <w:basedOn w:val="DefaultParagraphFont"/>
    <w:uiPriority w:val="99"/>
    <w:unhideWhenUsed/>
    <w:rsid w:val="0097286E"/>
    <w:rPr>
      <w:color w:val="0000FF"/>
      <w:u w:val="single"/>
    </w:rPr>
  </w:style>
  <w:style w:type="paragraph" w:customStyle="1" w:styleId="caption">
    <w:name w:val="caption"/>
    <w:basedOn w:val="Normal"/>
    <w:rsid w:val="0097286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7286E"/>
    <w:rPr>
      <w:color w:val="808080"/>
      <w:shd w:val="clear" w:color="auto" w:fill="E6E6E6"/>
    </w:rPr>
  </w:style>
  <w:style w:type="paragraph" w:styleId="BalloonText">
    <w:name w:val="Balloon Text"/>
    <w:basedOn w:val="Normal"/>
    <w:link w:val="BalloonTextChar"/>
    <w:uiPriority w:val="99"/>
    <w:semiHidden/>
    <w:unhideWhenUsed/>
    <w:rsid w:val="00972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86E"/>
    <w:rPr>
      <w:rFonts w:ascii="Segoe UI" w:hAnsi="Segoe UI" w:cs="Segoe UI"/>
      <w:sz w:val="18"/>
      <w:szCs w:val="18"/>
    </w:rPr>
  </w:style>
  <w:style w:type="paragraph" w:styleId="ListParagraph">
    <w:name w:val="List Paragraph"/>
    <w:basedOn w:val="Normal"/>
    <w:uiPriority w:val="34"/>
    <w:qFormat/>
    <w:rsid w:val="0097286E"/>
    <w:pPr>
      <w:ind w:left="720"/>
      <w:contextualSpacing/>
    </w:pPr>
  </w:style>
  <w:style w:type="character" w:customStyle="1" w:styleId="Heading2Char">
    <w:name w:val="Heading 2 Char"/>
    <w:basedOn w:val="DefaultParagraphFont"/>
    <w:link w:val="Heading2"/>
    <w:uiPriority w:val="9"/>
    <w:semiHidden/>
    <w:rsid w:val="00744E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44ED4"/>
    <w:rPr>
      <w:rFonts w:asciiTheme="majorHAnsi" w:eastAsiaTheme="majorEastAsia" w:hAnsiTheme="majorHAnsi" w:cstheme="majorBidi"/>
      <w:color w:val="243F60" w:themeColor="accent1" w:themeShade="7F"/>
      <w:sz w:val="24"/>
      <w:szCs w:val="24"/>
    </w:rPr>
  </w:style>
  <w:style w:type="paragraph" w:styleId="z-TopofForm">
    <w:name w:val="HTML Top of Form"/>
    <w:basedOn w:val="Normal"/>
    <w:next w:val="Normal"/>
    <w:link w:val="z-TopofFormChar"/>
    <w:hidden/>
    <w:uiPriority w:val="99"/>
    <w:semiHidden/>
    <w:unhideWhenUsed/>
    <w:rsid w:val="00744ED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4ED4"/>
    <w:rPr>
      <w:rFonts w:ascii="Arial" w:eastAsia="Times New Roman" w:hAnsi="Arial" w:cs="Arial"/>
      <w:vanish/>
      <w:sz w:val="16"/>
      <w:szCs w:val="16"/>
    </w:rPr>
  </w:style>
  <w:style w:type="character" w:customStyle="1" w:styleId="required">
    <w:name w:val="required"/>
    <w:basedOn w:val="DefaultParagraphFont"/>
    <w:rsid w:val="00744ED4"/>
  </w:style>
  <w:style w:type="paragraph" w:styleId="z-BottomofForm">
    <w:name w:val="HTML Bottom of Form"/>
    <w:basedOn w:val="Normal"/>
    <w:next w:val="Normal"/>
    <w:link w:val="z-BottomofFormChar"/>
    <w:hidden/>
    <w:uiPriority w:val="99"/>
    <w:semiHidden/>
    <w:unhideWhenUsed/>
    <w:rsid w:val="00744ED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4ED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3970">
      <w:bodyDiv w:val="1"/>
      <w:marLeft w:val="0"/>
      <w:marRight w:val="0"/>
      <w:marTop w:val="0"/>
      <w:marBottom w:val="0"/>
      <w:divBdr>
        <w:top w:val="none" w:sz="0" w:space="0" w:color="auto"/>
        <w:left w:val="none" w:sz="0" w:space="0" w:color="auto"/>
        <w:bottom w:val="none" w:sz="0" w:space="0" w:color="auto"/>
        <w:right w:val="none" w:sz="0" w:space="0" w:color="auto"/>
      </w:divBdr>
    </w:div>
    <w:div w:id="1564490295">
      <w:bodyDiv w:val="1"/>
      <w:marLeft w:val="0"/>
      <w:marRight w:val="0"/>
      <w:marTop w:val="0"/>
      <w:marBottom w:val="0"/>
      <w:divBdr>
        <w:top w:val="none" w:sz="0" w:space="0" w:color="auto"/>
        <w:left w:val="none" w:sz="0" w:space="0" w:color="auto"/>
        <w:bottom w:val="none" w:sz="0" w:space="0" w:color="auto"/>
        <w:right w:val="none" w:sz="0" w:space="0" w:color="auto"/>
      </w:divBdr>
    </w:div>
    <w:div w:id="1588156002">
      <w:bodyDiv w:val="1"/>
      <w:marLeft w:val="0"/>
      <w:marRight w:val="0"/>
      <w:marTop w:val="0"/>
      <w:marBottom w:val="0"/>
      <w:divBdr>
        <w:top w:val="none" w:sz="0" w:space="0" w:color="auto"/>
        <w:left w:val="none" w:sz="0" w:space="0" w:color="auto"/>
        <w:bottom w:val="none" w:sz="0" w:space="0" w:color="auto"/>
        <w:right w:val="none" w:sz="0" w:space="0" w:color="auto"/>
      </w:divBdr>
      <w:divsChild>
        <w:div w:id="1504469031">
          <w:marLeft w:val="0"/>
          <w:marRight w:val="0"/>
          <w:marTop w:val="0"/>
          <w:marBottom w:val="0"/>
          <w:divBdr>
            <w:top w:val="none" w:sz="0" w:space="0" w:color="auto"/>
            <w:left w:val="none" w:sz="0" w:space="0" w:color="auto"/>
            <w:bottom w:val="none" w:sz="0" w:space="0" w:color="auto"/>
            <w:right w:val="none" w:sz="0" w:space="0" w:color="auto"/>
          </w:divBdr>
        </w:div>
      </w:divsChild>
    </w:div>
    <w:div w:id="2095663610">
      <w:bodyDiv w:val="1"/>
      <w:marLeft w:val="0"/>
      <w:marRight w:val="0"/>
      <w:marTop w:val="0"/>
      <w:marBottom w:val="0"/>
      <w:divBdr>
        <w:top w:val="none" w:sz="0" w:space="0" w:color="auto"/>
        <w:left w:val="none" w:sz="0" w:space="0" w:color="auto"/>
        <w:bottom w:val="none" w:sz="0" w:space="0" w:color="auto"/>
        <w:right w:val="none" w:sz="0" w:space="0" w:color="auto"/>
      </w:divBdr>
      <w:divsChild>
        <w:div w:id="1614511306">
          <w:marLeft w:val="0"/>
          <w:marRight w:val="0"/>
          <w:marTop w:val="0"/>
          <w:marBottom w:val="0"/>
          <w:divBdr>
            <w:top w:val="none" w:sz="0" w:space="0" w:color="auto"/>
            <w:left w:val="none" w:sz="0" w:space="0" w:color="auto"/>
            <w:bottom w:val="none" w:sz="0" w:space="0" w:color="auto"/>
            <w:right w:val="none" w:sz="0" w:space="0" w:color="auto"/>
          </w:divBdr>
          <w:divsChild>
            <w:div w:id="779565456">
              <w:marLeft w:val="0"/>
              <w:marRight w:val="0"/>
              <w:marTop w:val="0"/>
              <w:marBottom w:val="225"/>
              <w:divBdr>
                <w:top w:val="none" w:sz="0" w:space="0" w:color="auto"/>
                <w:left w:val="none" w:sz="0" w:space="0" w:color="auto"/>
                <w:bottom w:val="none" w:sz="0" w:space="0" w:color="auto"/>
                <w:right w:val="none" w:sz="0" w:space="0" w:color="auto"/>
              </w:divBdr>
            </w:div>
            <w:div w:id="1503353019">
              <w:marLeft w:val="0"/>
              <w:marRight w:val="0"/>
              <w:marTop w:val="0"/>
              <w:marBottom w:val="225"/>
              <w:divBdr>
                <w:top w:val="none" w:sz="0" w:space="0" w:color="auto"/>
                <w:left w:val="none" w:sz="0" w:space="0" w:color="auto"/>
                <w:bottom w:val="none" w:sz="0" w:space="0" w:color="auto"/>
                <w:right w:val="none" w:sz="0" w:space="0" w:color="auto"/>
              </w:divBdr>
            </w:div>
            <w:div w:id="848830768">
              <w:marLeft w:val="0"/>
              <w:marRight w:val="0"/>
              <w:marTop w:val="0"/>
              <w:marBottom w:val="225"/>
              <w:divBdr>
                <w:top w:val="none" w:sz="0" w:space="0" w:color="auto"/>
                <w:left w:val="none" w:sz="0" w:space="0" w:color="auto"/>
                <w:bottom w:val="none" w:sz="0" w:space="0" w:color="auto"/>
                <w:right w:val="none" w:sz="0" w:space="0" w:color="auto"/>
              </w:divBdr>
            </w:div>
            <w:div w:id="941032627">
              <w:marLeft w:val="0"/>
              <w:marRight w:val="0"/>
              <w:marTop w:val="0"/>
              <w:marBottom w:val="225"/>
              <w:divBdr>
                <w:top w:val="none" w:sz="0" w:space="0" w:color="auto"/>
                <w:left w:val="none" w:sz="0" w:space="0" w:color="auto"/>
                <w:bottom w:val="none" w:sz="0" w:space="0" w:color="auto"/>
                <w:right w:val="none" w:sz="0" w:space="0" w:color="auto"/>
              </w:divBdr>
            </w:div>
            <w:div w:id="1026447045">
              <w:marLeft w:val="0"/>
              <w:marRight w:val="0"/>
              <w:marTop w:val="0"/>
              <w:marBottom w:val="225"/>
              <w:divBdr>
                <w:top w:val="none" w:sz="0" w:space="0" w:color="auto"/>
                <w:left w:val="none" w:sz="0" w:space="0" w:color="auto"/>
                <w:bottom w:val="none" w:sz="0" w:space="0" w:color="auto"/>
                <w:right w:val="none" w:sz="0" w:space="0" w:color="auto"/>
              </w:divBdr>
            </w:div>
            <w:div w:id="1965382958">
              <w:marLeft w:val="0"/>
              <w:marRight w:val="0"/>
              <w:marTop w:val="0"/>
              <w:marBottom w:val="225"/>
              <w:divBdr>
                <w:top w:val="none" w:sz="0" w:space="0" w:color="auto"/>
                <w:left w:val="none" w:sz="0" w:space="0" w:color="auto"/>
                <w:bottom w:val="none" w:sz="0" w:space="0" w:color="auto"/>
                <w:right w:val="none" w:sz="0" w:space="0" w:color="auto"/>
              </w:divBdr>
              <w:divsChild>
                <w:div w:id="1276980780">
                  <w:marLeft w:val="0"/>
                  <w:marRight w:val="0"/>
                  <w:marTop w:val="0"/>
                  <w:marBottom w:val="0"/>
                  <w:divBdr>
                    <w:top w:val="none" w:sz="0" w:space="0" w:color="auto"/>
                    <w:left w:val="none" w:sz="0" w:space="0" w:color="auto"/>
                    <w:bottom w:val="none" w:sz="0" w:space="0" w:color="auto"/>
                    <w:right w:val="none" w:sz="0" w:space="0" w:color="auto"/>
                  </w:divBdr>
                  <w:divsChild>
                    <w:div w:id="1777015838">
                      <w:marLeft w:val="0"/>
                      <w:marRight w:val="0"/>
                      <w:marTop w:val="150"/>
                      <w:marBottom w:val="150"/>
                      <w:divBdr>
                        <w:top w:val="none" w:sz="0" w:space="0" w:color="auto"/>
                        <w:left w:val="none" w:sz="0" w:space="0" w:color="auto"/>
                        <w:bottom w:val="none" w:sz="0" w:space="0" w:color="auto"/>
                        <w:right w:val="none" w:sz="0" w:space="0" w:color="auto"/>
                      </w:divBdr>
                    </w:div>
                    <w:div w:id="7922138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larpilot.support@nrel.gov" TargetMode="External"/><Relationship Id="rId13" Type="http://schemas.openxmlformats.org/officeDocument/2006/relationships/control" Target="activeX/activeX3.xml"/><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rel.gov/csp/soltrace/" TargetMode="External"/><Relationship Id="rId12" Type="http://schemas.openxmlformats.org/officeDocument/2006/relationships/control" Target="activeX/activeX2.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www.nrel.gov/csp/solarpilot.html"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control" Target="activeX/activeX1.xml"/><Relationship Id="rId5" Type="http://schemas.openxmlformats.org/officeDocument/2006/relationships/hyperlink" Target="https://www.nrel.gov/csp/soltrace.html" TargetMode="Externa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control" Target="activeX/activeX7.xml"/><Relationship Id="rId4" Type="http://schemas.openxmlformats.org/officeDocument/2006/relationships/webSettings" Target="webSettings.xml"/><Relationship Id="rId9" Type="http://schemas.openxmlformats.org/officeDocument/2006/relationships/hyperlink" Target="https://www.nrel.gov/csp/solarpilot.html" TargetMode="External"/><Relationship Id="rId14" Type="http://schemas.openxmlformats.org/officeDocument/2006/relationships/control" Target="activeX/activeX4.xml"/><Relationship Id="rId22" Type="http://schemas.microsoft.com/office/2011/relationships/people" Target="peop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Michael</dc:creator>
  <cp:keywords/>
  <dc:description/>
  <cp:lastModifiedBy>Wagner, Michael</cp:lastModifiedBy>
  <cp:revision>5</cp:revision>
  <dcterms:created xsi:type="dcterms:W3CDTF">2018-03-05T22:40:00Z</dcterms:created>
  <dcterms:modified xsi:type="dcterms:W3CDTF">2018-03-05T23:35:00Z</dcterms:modified>
</cp:coreProperties>
</file>